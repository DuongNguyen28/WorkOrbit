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EBEF3" w14:textId="771F0CB4" w:rsidR="0076767D" w:rsidRPr="008340A6" w:rsidRDefault="00121A10" w:rsidP="008340A6">
      <w:pPr>
        <w:spacing w:line="480" w:lineRule="auto"/>
        <w:rPr>
          <w:rFonts w:ascii="Times New Roman" w:hAnsi="Times New Roman" w:cs="Times New Roman"/>
          <w:sz w:val="24"/>
          <w:szCs w:val="24"/>
        </w:rPr>
      </w:pPr>
      <w:r w:rsidRPr="008340A6">
        <w:rPr>
          <w:rFonts w:ascii="Times New Roman" w:hAnsi="Times New Roman" w:cs="Times New Roman"/>
          <w:sz w:val="24"/>
          <w:szCs w:val="24"/>
        </w:rPr>
        <w:t xml:space="preserve">SAGES </w:t>
      </w:r>
      <w:r w:rsidRPr="008340A6">
        <w:rPr>
          <w:rFonts w:ascii="Times New Roman" w:hAnsi="Times New Roman" w:cs="Times New Roman"/>
          <w:i/>
          <w:iCs/>
          <w:sz w:val="24"/>
          <w:szCs w:val="24"/>
        </w:rPr>
        <w:t>Book of Poetry</w:t>
      </w:r>
    </w:p>
    <w:p w14:paraId="4DBC06E6" w14:textId="0F790CB6" w:rsidR="00121A10" w:rsidRPr="008340A6" w:rsidRDefault="00121A10" w:rsidP="008340A6">
      <w:pPr>
        <w:spacing w:line="480" w:lineRule="auto"/>
        <w:jc w:val="center"/>
        <w:rPr>
          <w:rFonts w:ascii="Times New Roman" w:hAnsi="Times New Roman" w:cs="Times New Roman"/>
          <w:b/>
          <w:bCs/>
          <w:sz w:val="24"/>
          <w:szCs w:val="24"/>
        </w:rPr>
      </w:pPr>
      <w:r w:rsidRPr="008340A6">
        <w:rPr>
          <w:rFonts w:ascii="Times New Roman" w:hAnsi="Times New Roman" w:cs="Times New Roman"/>
          <w:b/>
          <w:bCs/>
          <w:sz w:val="24"/>
          <w:szCs w:val="24"/>
        </w:rPr>
        <w:t>TABLE OF CONTENTS</w:t>
      </w:r>
    </w:p>
    <w:p w14:paraId="5DBC6E74" w14:textId="32223041" w:rsidR="00121A10" w:rsidRPr="008340A6" w:rsidRDefault="005C3B07" w:rsidP="008340A6">
      <w:pPr>
        <w:spacing w:line="480" w:lineRule="auto"/>
        <w:rPr>
          <w:rFonts w:ascii="Times New Roman" w:hAnsi="Times New Roman" w:cs="Times New Roman"/>
          <w:b/>
          <w:bCs/>
          <w:sz w:val="24"/>
          <w:szCs w:val="24"/>
        </w:rPr>
      </w:pPr>
      <w:r w:rsidRPr="008340A6">
        <w:rPr>
          <w:rFonts w:ascii="Times New Roman" w:hAnsi="Times New Roman" w:cs="Times New Roman"/>
          <w:b/>
          <w:bCs/>
          <w:sz w:val="24"/>
          <w:szCs w:val="24"/>
        </w:rPr>
        <w:t>RAP</w:t>
      </w:r>
      <w:r w:rsidR="001B2D98" w:rsidRPr="008340A6">
        <w:rPr>
          <w:rFonts w:ascii="Times New Roman" w:hAnsi="Times New Roman" w:cs="Times New Roman"/>
          <w:b/>
          <w:bCs/>
          <w:sz w:val="24"/>
          <w:szCs w:val="24"/>
        </w:rPr>
        <w:t xml:space="preserve"> &amp; MUSIC</w:t>
      </w:r>
    </w:p>
    <w:p w14:paraId="72F26633" w14:textId="5BC303CF" w:rsidR="005C3B07" w:rsidRPr="008340A6" w:rsidRDefault="005C3B07" w:rsidP="008340A6">
      <w:pPr>
        <w:pStyle w:val="ListParagraph"/>
        <w:numPr>
          <w:ilvl w:val="0"/>
          <w:numId w:val="1"/>
        </w:numPr>
        <w:spacing w:line="480" w:lineRule="auto"/>
        <w:rPr>
          <w:rFonts w:ascii="Times New Roman" w:hAnsi="Times New Roman" w:cs="Times New Roman"/>
          <w:sz w:val="24"/>
          <w:szCs w:val="24"/>
        </w:rPr>
      </w:pPr>
      <w:r w:rsidRPr="008340A6">
        <w:rPr>
          <w:rFonts w:ascii="Times New Roman" w:hAnsi="Times New Roman" w:cs="Times New Roman"/>
          <w:sz w:val="24"/>
          <w:szCs w:val="24"/>
        </w:rPr>
        <w:t>Your Soul</w:t>
      </w:r>
      <w:r w:rsidR="00FD7EA9" w:rsidRPr="008340A6">
        <w:rPr>
          <w:rFonts w:ascii="Times New Roman" w:hAnsi="Times New Roman" w:cs="Times New Roman"/>
          <w:sz w:val="24"/>
          <w:szCs w:val="24"/>
        </w:rPr>
        <w:t xml:space="preserve"> written</w:t>
      </w:r>
      <w:r w:rsidR="00A87FD0" w:rsidRPr="008340A6">
        <w:rPr>
          <w:rFonts w:ascii="Times New Roman" w:hAnsi="Times New Roman" w:cs="Times New Roman"/>
          <w:sz w:val="24"/>
          <w:szCs w:val="24"/>
        </w:rPr>
        <w:t xml:space="preserve"> by </w:t>
      </w:r>
      <w:r w:rsidR="00FD7EA9" w:rsidRPr="008340A6">
        <w:rPr>
          <w:rFonts w:ascii="Times New Roman" w:hAnsi="Times New Roman" w:cs="Times New Roman"/>
          <w:sz w:val="24"/>
          <w:szCs w:val="24"/>
        </w:rPr>
        <w:t>Forrest.</w:t>
      </w:r>
    </w:p>
    <w:p w14:paraId="65D4804D" w14:textId="12D65F7F" w:rsidR="005C3B07" w:rsidRPr="008340A6" w:rsidRDefault="005C3B07" w:rsidP="008340A6">
      <w:pPr>
        <w:pStyle w:val="ListParagraph"/>
        <w:numPr>
          <w:ilvl w:val="0"/>
          <w:numId w:val="1"/>
        </w:numPr>
        <w:spacing w:line="480" w:lineRule="auto"/>
        <w:rPr>
          <w:rFonts w:ascii="Times New Roman" w:hAnsi="Times New Roman" w:cs="Times New Roman"/>
          <w:sz w:val="24"/>
          <w:szCs w:val="24"/>
        </w:rPr>
      </w:pPr>
      <w:r w:rsidRPr="008340A6">
        <w:rPr>
          <w:rFonts w:ascii="Times New Roman" w:hAnsi="Times New Roman" w:cs="Times New Roman"/>
          <w:sz w:val="24"/>
          <w:szCs w:val="24"/>
        </w:rPr>
        <w:t>Grandpop’s Uke</w:t>
      </w:r>
      <w:r w:rsidR="00FD7EA9" w:rsidRPr="008340A6">
        <w:rPr>
          <w:rFonts w:ascii="Times New Roman" w:hAnsi="Times New Roman" w:cs="Times New Roman"/>
          <w:sz w:val="24"/>
          <w:szCs w:val="24"/>
        </w:rPr>
        <w:t xml:space="preserve"> written</w:t>
      </w:r>
      <w:r w:rsidR="00A87FD0" w:rsidRPr="008340A6">
        <w:rPr>
          <w:rFonts w:ascii="Times New Roman" w:hAnsi="Times New Roman" w:cs="Times New Roman"/>
          <w:sz w:val="24"/>
          <w:szCs w:val="24"/>
        </w:rPr>
        <w:t xml:space="preserve"> by </w:t>
      </w:r>
      <w:r w:rsidR="00FD7EA9" w:rsidRPr="008340A6">
        <w:rPr>
          <w:rFonts w:ascii="Times New Roman" w:hAnsi="Times New Roman" w:cs="Times New Roman"/>
          <w:sz w:val="24"/>
          <w:szCs w:val="24"/>
        </w:rPr>
        <w:t>Forrest.</w:t>
      </w:r>
    </w:p>
    <w:p w14:paraId="773A98D1" w14:textId="244B4DB1" w:rsidR="005C3B07" w:rsidRPr="008340A6" w:rsidRDefault="005C3B07" w:rsidP="008340A6">
      <w:pPr>
        <w:pStyle w:val="ListParagraph"/>
        <w:numPr>
          <w:ilvl w:val="0"/>
          <w:numId w:val="1"/>
        </w:numPr>
        <w:spacing w:line="480" w:lineRule="auto"/>
        <w:rPr>
          <w:rFonts w:ascii="Times New Roman" w:hAnsi="Times New Roman" w:cs="Times New Roman"/>
          <w:sz w:val="24"/>
          <w:szCs w:val="24"/>
        </w:rPr>
      </w:pPr>
      <w:r w:rsidRPr="008340A6">
        <w:rPr>
          <w:rFonts w:ascii="Times New Roman" w:hAnsi="Times New Roman" w:cs="Times New Roman"/>
          <w:sz w:val="24"/>
          <w:szCs w:val="24"/>
        </w:rPr>
        <w:t>Lately</w:t>
      </w:r>
      <w:r w:rsidR="00FD7EA9" w:rsidRPr="008340A6">
        <w:rPr>
          <w:rFonts w:ascii="Times New Roman" w:hAnsi="Times New Roman" w:cs="Times New Roman"/>
          <w:sz w:val="24"/>
          <w:szCs w:val="24"/>
        </w:rPr>
        <w:t xml:space="preserve"> written</w:t>
      </w:r>
      <w:r w:rsidR="00A87FD0" w:rsidRPr="008340A6">
        <w:rPr>
          <w:rFonts w:ascii="Times New Roman" w:hAnsi="Times New Roman" w:cs="Times New Roman"/>
          <w:sz w:val="24"/>
          <w:szCs w:val="24"/>
        </w:rPr>
        <w:t xml:space="preserve"> by Forrest</w:t>
      </w:r>
    </w:p>
    <w:p w14:paraId="543B9631" w14:textId="1DD8227F" w:rsidR="005C3B07" w:rsidRPr="008340A6" w:rsidRDefault="005C3B07" w:rsidP="008340A6">
      <w:pPr>
        <w:pStyle w:val="ListParagraph"/>
        <w:numPr>
          <w:ilvl w:val="0"/>
          <w:numId w:val="1"/>
        </w:numPr>
        <w:spacing w:line="480" w:lineRule="auto"/>
        <w:rPr>
          <w:rFonts w:ascii="Times New Roman" w:hAnsi="Times New Roman" w:cs="Times New Roman"/>
          <w:sz w:val="24"/>
          <w:szCs w:val="24"/>
        </w:rPr>
      </w:pPr>
      <w:r w:rsidRPr="008340A6">
        <w:rPr>
          <w:rFonts w:ascii="Times New Roman" w:hAnsi="Times New Roman" w:cs="Times New Roman"/>
          <w:sz w:val="24"/>
          <w:szCs w:val="24"/>
        </w:rPr>
        <w:t>Why not me</w:t>
      </w:r>
      <w:r w:rsidR="00FD7EA9" w:rsidRPr="008340A6">
        <w:rPr>
          <w:rFonts w:ascii="Times New Roman" w:hAnsi="Times New Roman" w:cs="Times New Roman"/>
          <w:sz w:val="24"/>
          <w:szCs w:val="24"/>
        </w:rPr>
        <w:t xml:space="preserve"> written</w:t>
      </w:r>
      <w:r w:rsidR="00A87FD0" w:rsidRPr="008340A6">
        <w:rPr>
          <w:rFonts w:ascii="Times New Roman" w:hAnsi="Times New Roman" w:cs="Times New Roman"/>
          <w:sz w:val="24"/>
          <w:szCs w:val="24"/>
        </w:rPr>
        <w:t xml:space="preserve"> by </w:t>
      </w:r>
      <w:r w:rsidR="00350D02" w:rsidRPr="008340A6">
        <w:rPr>
          <w:rFonts w:ascii="Times New Roman" w:hAnsi="Times New Roman" w:cs="Times New Roman"/>
          <w:sz w:val="24"/>
          <w:szCs w:val="24"/>
        </w:rPr>
        <w:t>Forrest.</w:t>
      </w:r>
    </w:p>
    <w:p w14:paraId="339DF5C0" w14:textId="07B03250" w:rsidR="00D809FB" w:rsidRPr="008340A6" w:rsidRDefault="00D809FB" w:rsidP="008340A6">
      <w:pPr>
        <w:pStyle w:val="ListParagraph"/>
        <w:numPr>
          <w:ilvl w:val="0"/>
          <w:numId w:val="1"/>
        </w:numPr>
        <w:spacing w:line="480" w:lineRule="auto"/>
        <w:rPr>
          <w:rFonts w:ascii="Times New Roman" w:hAnsi="Times New Roman" w:cs="Times New Roman"/>
          <w:sz w:val="24"/>
          <w:szCs w:val="24"/>
        </w:rPr>
      </w:pPr>
      <w:r w:rsidRPr="008340A6">
        <w:rPr>
          <w:rFonts w:ascii="Times New Roman" w:hAnsi="Times New Roman" w:cs="Times New Roman"/>
          <w:sz w:val="24"/>
          <w:szCs w:val="24"/>
        </w:rPr>
        <w:t>So Good written by Forrest</w:t>
      </w:r>
      <w:r w:rsidR="00350D02" w:rsidRPr="008340A6">
        <w:rPr>
          <w:rFonts w:ascii="Times New Roman" w:hAnsi="Times New Roman" w:cs="Times New Roman"/>
          <w:sz w:val="24"/>
          <w:szCs w:val="24"/>
        </w:rPr>
        <w:t>.</w:t>
      </w:r>
    </w:p>
    <w:p w14:paraId="67F9A411" w14:textId="1275B32B" w:rsidR="004837EB" w:rsidRPr="008340A6" w:rsidRDefault="00350D02" w:rsidP="008340A6">
      <w:pPr>
        <w:pStyle w:val="ListParagraph"/>
        <w:numPr>
          <w:ilvl w:val="0"/>
          <w:numId w:val="1"/>
        </w:numPr>
        <w:spacing w:line="480" w:lineRule="auto"/>
        <w:rPr>
          <w:rFonts w:ascii="Times New Roman" w:hAnsi="Times New Roman" w:cs="Times New Roman"/>
          <w:sz w:val="24"/>
          <w:szCs w:val="24"/>
        </w:rPr>
      </w:pPr>
      <w:r w:rsidRPr="008340A6">
        <w:rPr>
          <w:rFonts w:ascii="Times New Roman" w:hAnsi="Times New Roman" w:cs="Times New Roman"/>
          <w:sz w:val="24"/>
          <w:szCs w:val="24"/>
        </w:rPr>
        <w:t>Start written by Forrest.</w:t>
      </w:r>
      <w:r w:rsidR="004837EB" w:rsidRPr="008340A6">
        <w:rPr>
          <w:rFonts w:ascii="Times New Roman" w:hAnsi="Times New Roman" w:cs="Times New Roman"/>
          <w:sz w:val="24"/>
          <w:szCs w:val="24"/>
        </w:rPr>
        <w:t xml:space="preserve"> </w:t>
      </w:r>
    </w:p>
    <w:p w14:paraId="6624FA29" w14:textId="19AD39A0" w:rsidR="00D809FB" w:rsidRPr="008340A6" w:rsidRDefault="004837EB" w:rsidP="008340A6">
      <w:pPr>
        <w:pStyle w:val="ListParagraph"/>
        <w:numPr>
          <w:ilvl w:val="0"/>
          <w:numId w:val="1"/>
        </w:numPr>
        <w:spacing w:line="480" w:lineRule="auto"/>
        <w:rPr>
          <w:rFonts w:ascii="Times New Roman" w:hAnsi="Times New Roman" w:cs="Times New Roman"/>
          <w:sz w:val="24"/>
          <w:szCs w:val="24"/>
        </w:rPr>
      </w:pPr>
      <w:r w:rsidRPr="008340A6">
        <w:rPr>
          <w:rFonts w:ascii="Times New Roman" w:hAnsi="Times New Roman" w:cs="Times New Roman"/>
          <w:sz w:val="24"/>
          <w:szCs w:val="24"/>
        </w:rPr>
        <w:t>Jumpshot written by Dawin.</w:t>
      </w:r>
    </w:p>
    <w:p w14:paraId="379D93BF" w14:textId="0B85DA45" w:rsidR="00A87FD0" w:rsidRPr="008340A6" w:rsidRDefault="00A87FD0" w:rsidP="008340A6">
      <w:pPr>
        <w:pStyle w:val="ListParagraph"/>
        <w:numPr>
          <w:ilvl w:val="0"/>
          <w:numId w:val="1"/>
        </w:numPr>
        <w:spacing w:line="480" w:lineRule="auto"/>
        <w:rPr>
          <w:rFonts w:ascii="Times New Roman" w:hAnsi="Times New Roman" w:cs="Times New Roman"/>
          <w:sz w:val="24"/>
          <w:szCs w:val="24"/>
        </w:rPr>
      </w:pPr>
      <w:r w:rsidRPr="008340A6">
        <w:rPr>
          <w:rFonts w:ascii="Times New Roman" w:hAnsi="Times New Roman" w:cs="Times New Roman"/>
          <w:sz w:val="24"/>
          <w:szCs w:val="24"/>
        </w:rPr>
        <w:t>JAWNY</w:t>
      </w:r>
      <w:r w:rsidR="00FD7EA9" w:rsidRPr="008340A6">
        <w:rPr>
          <w:rFonts w:ascii="Times New Roman" w:hAnsi="Times New Roman" w:cs="Times New Roman"/>
          <w:sz w:val="24"/>
          <w:szCs w:val="24"/>
        </w:rPr>
        <w:t xml:space="preserve"> written</w:t>
      </w:r>
      <w:r w:rsidRPr="008340A6">
        <w:rPr>
          <w:rFonts w:ascii="Times New Roman" w:hAnsi="Times New Roman" w:cs="Times New Roman"/>
          <w:sz w:val="24"/>
          <w:szCs w:val="24"/>
        </w:rPr>
        <w:t xml:space="preserve"> by Honeypie</w:t>
      </w:r>
      <w:r w:rsidR="00350D02" w:rsidRPr="008340A6">
        <w:rPr>
          <w:rFonts w:ascii="Times New Roman" w:hAnsi="Times New Roman" w:cs="Times New Roman"/>
          <w:sz w:val="24"/>
          <w:szCs w:val="24"/>
        </w:rPr>
        <w:t>.</w:t>
      </w:r>
    </w:p>
    <w:p w14:paraId="67E88388" w14:textId="25886D3E" w:rsidR="00A87FD0" w:rsidRPr="008340A6" w:rsidRDefault="00A87FD0" w:rsidP="008340A6">
      <w:pPr>
        <w:pStyle w:val="ListParagraph"/>
        <w:numPr>
          <w:ilvl w:val="0"/>
          <w:numId w:val="1"/>
        </w:numPr>
        <w:spacing w:line="480" w:lineRule="auto"/>
        <w:rPr>
          <w:rFonts w:ascii="Times New Roman" w:hAnsi="Times New Roman" w:cs="Times New Roman"/>
          <w:sz w:val="24"/>
          <w:szCs w:val="24"/>
        </w:rPr>
      </w:pPr>
      <w:r w:rsidRPr="008340A6">
        <w:rPr>
          <w:rFonts w:ascii="Times New Roman" w:hAnsi="Times New Roman" w:cs="Times New Roman"/>
          <w:sz w:val="24"/>
          <w:szCs w:val="24"/>
        </w:rPr>
        <w:t>deathbed</w:t>
      </w:r>
      <w:r w:rsidR="00FD7EA9" w:rsidRPr="008340A6">
        <w:rPr>
          <w:rFonts w:ascii="Times New Roman" w:hAnsi="Times New Roman" w:cs="Times New Roman"/>
          <w:sz w:val="24"/>
          <w:szCs w:val="24"/>
        </w:rPr>
        <w:t xml:space="preserve"> written</w:t>
      </w:r>
      <w:r w:rsidRPr="008340A6">
        <w:rPr>
          <w:rFonts w:ascii="Times New Roman" w:hAnsi="Times New Roman" w:cs="Times New Roman"/>
          <w:sz w:val="24"/>
          <w:szCs w:val="24"/>
        </w:rPr>
        <w:t xml:space="preserve"> by Powfu</w:t>
      </w:r>
      <w:r w:rsidR="004837EB" w:rsidRPr="008340A6">
        <w:rPr>
          <w:rFonts w:ascii="Times New Roman" w:hAnsi="Times New Roman" w:cs="Times New Roman"/>
          <w:sz w:val="24"/>
          <w:szCs w:val="24"/>
        </w:rPr>
        <w:t>.</w:t>
      </w:r>
    </w:p>
    <w:p w14:paraId="67228A25" w14:textId="29134D54" w:rsidR="00A87FD0" w:rsidRPr="008340A6" w:rsidRDefault="00A87FD0" w:rsidP="008340A6">
      <w:pPr>
        <w:pStyle w:val="ListParagraph"/>
        <w:numPr>
          <w:ilvl w:val="0"/>
          <w:numId w:val="1"/>
        </w:numPr>
        <w:spacing w:line="480" w:lineRule="auto"/>
        <w:rPr>
          <w:rFonts w:ascii="Times New Roman" w:hAnsi="Times New Roman" w:cs="Times New Roman"/>
          <w:sz w:val="24"/>
          <w:szCs w:val="24"/>
        </w:rPr>
      </w:pPr>
      <w:r w:rsidRPr="008340A6">
        <w:rPr>
          <w:rFonts w:ascii="Times New Roman" w:hAnsi="Times New Roman" w:cs="Times New Roman"/>
          <w:sz w:val="24"/>
          <w:szCs w:val="24"/>
        </w:rPr>
        <w:t>Lose Yourself</w:t>
      </w:r>
      <w:r w:rsidR="00FD7EA9" w:rsidRPr="008340A6">
        <w:rPr>
          <w:rFonts w:ascii="Times New Roman" w:hAnsi="Times New Roman" w:cs="Times New Roman"/>
          <w:sz w:val="24"/>
          <w:szCs w:val="24"/>
        </w:rPr>
        <w:t xml:space="preserve"> written</w:t>
      </w:r>
      <w:r w:rsidRPr="008340A6">
        <w:rPr>
          <w:rFonts w:ascii="Times New Roman" w:hAnsi="Times New Roman" w:cs="Times New Roman"/>
          <w:sz w:val="24"/>
          <w:szCs w:val="24"/>
        </w:rPr>
        <w:t xml:space="preserve"> by Eminem</w:t>
      </w:r>
      <w:r w:rsidR="00350D02" w:rsidRPr="008340A6">
        <w:rPr>
          <w:rFonts w:ascii="Times New Roman" w:hAnsi="Times New Roman" w:cs="Times New Roman"/>
          <w:sz w:val="24"/>
          <w:szCs w:val="24"/>
        </w:rPr>
        <w:t>.</w:t>
      </w:r>
    </w:p>
    <w:p w14:paraId="7D861159" w14:textId="78808BEC" w:rsidR="005E4E40" w:rsidRPr="008340A6" w:rsidRDefault="005E4E40" w:rsidP="008340A6">
      <w:pPr>
        <w:spacing w:line="480" w:lineRule="auto"/>
        <w:rPr>
          <w:rFonts w:ascii="Times New Roman" w:hAnsi="Times New Roman" w:cs="Times New Roman"/>
          <w:sz w:val="24"/>
          <w:szCs w:val="24"/>
        </w:rPr>
      </w:pPr>
      <w:r w:rsidRPr="008340A6">
        <w:rPr>
          <w:rFonts w:ascii="Times New Roman" w:hAnsi="Times New Roman" w:cs="Times New Roman"/>
          <w:b/>
          <w:bCs/>
          <w:sz w:val="24"/>
          <w:szCs w:val="24"/>
        </w:rPr>
        <w:t>POEMS THAT TOUCH YOUR FEELINGS</w:t>
      </w:r>
    </w:p>
    <w:p w14:paraId="15038796" w14:textId="319BB6EE" w:rsidR="00FA79D0" w:rsidRPr="008340A6" w:rsidRDefault="00FA79D0" w:rsidP="008340A6">
      <w:pPr>
        <w:pStyle w:val="ListParagraph"/>
        <w:numPr>
          <w:ilvl w:val="0"/>
          <w:numId w:val="9"/>
        </w:numPr>
        <w:spacing w:line="480" w:lineRule="auto"/>
        <w:rPr>
          <w:rFonts w:ascii="Times New Roman" w:hAnsi="Times New Roman" w:cs="Times New Roman"/>
          <w:b/>
          <w:bCs/>
          <w:sz w:val="24"/>
          <w:szCs w:val="24"/>
        </w:rPr>
      </w:pPr>
      <w:r w:rsidRPr="008340A6">
        <w:rPr>
          <w:rFonts w:ascii="Times New Roman" w:hAnsi="Times New Roman" w:cs="Times New Roman"/>
          <w:b/>
          <w:bCs/>
          <w:sz w:val="24"/>
          <w:szCs w:val="24"/>
        </w:rPr>
        <w:t>Intimacy and vulnerability in poetry:</w:t>
      </w:r>
    </w:p>
    <w:p w14:paraId="43752F9A" w14:textId="77777777" w:rsidR="00FA79D0" w:rsidRPr="008340A6" w:rsidRDefault="00FA79D0" w:rsidP="008340A6">
      <w:pPr>
        <w:pStyle w:val="ListParagraph"/>
        <w:numPr>
          <w:ilvl w:val="0"/>
          <w:numId w:val="8"/>
        </w:numPr>
        <w:spacing w:line="480" w:lineRule="auto"/>
        <w:rPr>
          <w:rFonts w:ascii="Times New Roman" w:hAnsi="Times New Roman" w:cs="Times New Roman"/>
          <w:sz w:val="24"/>
          <w:szCs w:val="24"/>
        </w:rPr>
      </w:pPr>
      <w:r w:rsidRPr="008340A6">
        <w:rPr>
          <w:rFonts w:ascii="Times New Roman" w:hAnsi="Times New Roman" w:cs="Times New Roman"/>
          <w:sz w:val="24"/>
          <w:szCs w:val="24"/>
        </w:rPr>
        <w:t>Sylvia Plath, "Ariel" (1965)</w:t>
      </w:r>
    </w:p>
    <w:p w14:paraId="01B003EF" w14:textId="77777777" w:rsidR="00FA79D0" w:rsidRPr="008340A6" w:rsidRDefault="00FA79D0" w:rsidP="008340A6">
      <w:pPr>
        <w:pStyle w:val="ListParagraph"/>
        <w:numPr>
          <w:ilvl w:val="0"/>
          <w:numId w:val="8"/>
        </w:numPr>
        <w:spacing w:line="480" w:lineRule="auto"/>
        <w:rPr>
          <w:rFonts w:ascii="Times New Roman" w:hAnsi="Times New Roman" w:cs="Times New Roman"/>
          <w:sz w:val="24"/>
          <w:szCs w:val="24"/>
        </w:rPr>
      </w:pPr>
      <w:r w:rsidRPr="008340A6">
        <w:rPr>
          <w:rFonts w:ascii="Times New Roman" w:hAnsi="Times New Roman" w:cs="Times New Roman"/>
          <w:sz w:val="24"/>
          <w:szCs w:val="24"/>
        </w:rPr>
        <w:t>Anne Sexton, "Live or Die" (1966)</w:t>
      </w:r>
    </w:p>
    <w:p w14:paraId="5893AB42" w14:textId="77777777" w:rsidR="00FA79D0" w:rsidRPr="008340A6" w:rsidRDefault="00FA79D0" w:rsidP="008340A6">
      <w:pPr>
        <w:pStyle w:val="ListParagraph"/>
        <w:numPr>
          <w:ilvl w:val="0"/>
          <w:numId w:val="8"/>
        </w:numPr>
        <w:spacing w:line="480" w:lineRule="auto"/>
        <w:rPr>
          <w:rFonts w:ascii="Times New Roman" w:hAnsi="Times New Roman" w:cs="Times New Roman"/>
          <w:sz w:val="24"/>
          <w:szCs w:val="24"/>
        </w:rPr>
      </w:pPr>
      <w:r w:rsidRPr="008340A6">
        <w:rPr>
          <w:rFonts w:ascii="Times New Roman" w:hAnsi="Times New Roman" w:cs="Times New Roman"/>
          <w:sz w:val="24"/>
          <w:szCs w:val="24"/>
        </w:rPr>
        <w:t>Rainer Maria Rilke, "Letters to a Young Poet" (1929)</w:t>
      </w:r>
    </w:p>
    <w:p w14:paraId="341DEF1A" w14:textId="4489393C" w:rsidR="00FA79D0" w:rsidRPr="008340A6" w:rsidRDefault="00FA79D0" w:rsidP="008340A6">
      <w:pPr>
        <w:pStyle w:val="ListParagraph"/>
        <w:numPr>
          <w:ilvl w:val="0"/>
          <w:numId w:val="9"/>
        </w:numPr>
        <w:spacing w:line="480" w:lineRule="auto"/>
        <w:rPr>
          <w:rFonts w:ascii="Times New Roman" w:hAnsi="Times New Roman" w:cs="Times New Roman"/>
          <w:b/>
          <w:bCs/>
          <w:sz w:val="24"/>
          <w:szCs w:val="24"/>
        </w:rPr>
      </w:pPr>
      <w:r w:rsidRPr="008340A6">
        <w:rPr>
          <w:rFonts w:ascii="Times New Roman" w:hAnsi="Times New Roman" w:cs="Times New Roman"/>
          <w:b/>
          <w:bCs/>
          <w:sz w:val="24"/>
          <w:szCs w:val="24"/>
        </w:rPr>
        <w:t>Empathy and emotional resonance:</w:t>
      </w:r>
    </w:p>
    <w:p w14:paraId="7B6A870B" w14:textId="77777777" w:rsidR="00FA79D0" w:rsidRPr="008340A6" w:rsidRDefault="00FA79D0" w:rsidP="008340A6">
      <w:pPr>
        <w:pStyle w:val="ListParagraph"/>
        <w:numPr>
          <w:ilvl w:val="0"/>
          <w:numId w:val="7"/>
        </w:numPr>
        <w:spacing w:line="480" w:lineRule="auto"/>
        <w:rPr>
          <w:rFonts w:ascii="Times New Roman" w:hAnsi="Times New Roman" w:cs="Times New Roman"/>
          <w:sz w:val="24"/>
          <w:szCs w:val="24"/>
        </w:rPr>
      </w:pPr>
      <w:r w:rsidRPr="008340A6">
        <w:rPr>
          <w:rFonts w:ascii="Times New Roman" w:hAnsi="Times New Roman" w:cs="Times New Roman"/>
          <w:sz w:val="24"/>
          <w:szCs w:val="24"/>
        </w:rPr>
        <w:t>Emily Dickinson, "The Complete Poems" (1960)</w:t>
      </w:r>
    </w:p>
    <w:p w14:paraId="40CB9F97" w14:textId="77777777" w:rsidR="00FA79D0" w:rsidRPr="008340A6" w:rsidRDefault="00FA79D0" w:rsidP="008340A6">
      <w:pPr>
        <w:pStyle w:val="ListParagraph"/>
        <w:numPr>
          <w:ilvl w:val="0"/>
          <w:numId w:val="7"/>
        </w:numPr>
        <w:spacing w:line="480" w:lineRule="auto"/>
        <w:rPr>
          <w:rFonts w:ascii="Times New Roman" w:hAnsi="Times New Roman" w:cs="Times New Roman"/>
          <w:sz w:val="24"/>
          <w:szCs w:val="24"/>
        </w:rPr>
      </w:pPr>
      <w:r w:rsidRPr="008340A6">
        <w:rPr>
          <w:rFonts w:ascii="Times New Roman" w:hAnsi="Times New Roman" w:cs="Times New Roman"/>
          <w:sz w:val="24"/>
          <w:szCs w:val="24"/>
        </w:rPr>
        <w:t>Langston Hughes, "The Weary Blues" (1926)</w:t>
      </w:r>
    </w:p>
    <w:p w14:paraId="5EB64197" w14:textId="77777777" w:rsidR="00FA79D0" w:rsidRPr="008340A6" w:rsidRDefault="00FA79D0" w:rsidP="008340A6">
      <w:pPr>
        <w:pStyle w:val="ListParagraph"/>
        <w:numPr>
          <w:ilvl w:val="0"/>
          <w:numId w:val="7"/>
        </w:numPr>
        <w:spacing w:line="480" w:lineRule="auto"/>
        <w:rPr>
          <w:rFonts w:ascii="Times New Roman" w:hAnsi="Times New Roman" w:cs="Times New Roman"/>
          <w:sz w:val="24"/>
          <w:szCs w:val="24"/>
        </w:rPr>
      </w:pPr>
      <w:r w:rsidRPr="008340A6">
        <w:rPr>
          <w:rFonts w:ascii="Times New Roman" w:hAnsi="Times New Roman" w:cs="Times New Roman"/>
          <w:sz w:val="24"/>
          <w:szCs w:val="24"/>
        </w:rPr>
        <w:t>Maya Angelou, "And Still I Rise" (1978)</w:t>
      </w:r>
    </w:p>
    <w:p w14:paraId="10FF209D" w14:textId="00CEED0F" w:rsidR="00FA79D0" w:rsidRPr="008340A6" w:rsidRDefault="00FA79D0" w:rsidP="008340A6">
      <w:pPr>
        <w:pStyle w:val="ListParagraph"/>
        <w:numPr>
          <w:ilvl w:val="0"/>
          <w:numId w:val="9"/>
        </w:numPr>
        <w:spacing w:line="480" w:lineRule="auto"/>
        <w:rPr>
          <w:rFonts w:ascii="Times New Roman" w:hAnsi="Times New Roman" w:cs="Times New Roman"/>
          <w:b/>
          <w:bCs/>
          <w:sz w:val="24"/>
          <w:szCs w:val="24"/>
        </w:rPr>
      </w:pPr>
      <w:r w:rsidRPr="008340A6">
        <w:rPr>
          <w:rFonts w:ascii="Times New Roman" w:hAnsi="Times New Roman" w:cs="Times New Roman"/>
          <w:b/>
          <w:bCs/>
          <w:sz w:val="24"/>
          <w:szCs w:val="24"/>
        </w:rPr>
        <w:lastRenderedPageBreak/>
        <w:t>Poetry as a means of exploring challenges faced by young people:</w:t>
      </w:r>
    </w:p>
    <w:p w14:paraId="2692E9F3" w14:textId="77777777" w:rsidR="00FA79D0" w:rsidRPr="008340A6" w:rsidRDefault="00FA79D0" w:rsidP="008340A6">
      <w:pPr>
        <w:pStyle w:val="ListParagraph"/>
        <w:numPr>
          <w:ilvl w:val="0"/>
          <w:numId w:val="6"/>
        </w:numPr>
        <w:spacing w:line="480" w:lineRule="auto"/>
        <w:rPr>
          <w:rFonts w:ascii="Times New Roman" w:hAnsi="Times New Roman" w:cs="Times New Roman"/>
          <w:sz w:val="24"/>
          <w:szCs w:val="24"/>
        </w:rPr>
      </w:pPr>
      <w:r w:rsidRPr="008340A6">
        <w:rPr>
          <w:rFonts w:ascii="Times New Roman" w:hAnsi="Times New Roman" w:cs="Times New Roman"/>
          <w:sz w:val="24"/>
          <w:szCs w:val="24"/>
        </w:rPr>
        <w:t>Rupi Kaur, "Milk and Honey" (2014)</w:t>
      </w:r>
    </w:p>
    <w:p w14:paraId="6D25CA9E" w14:textId="77777777" w:rsidR="00FA79D0" w:rsidRPr="008340A6" w:rsidRDefault="00FA79D0" w:rsidP="008340A6">
      <w:pPr>
        <w:pStyle w:val="ListParagraph"/>
        <w:numPr>
          <w:ilvl w:val="0"/>
          <w:numId w:val="6"/>
        </w:numPr>
        <w:spacing w:line="480" w:lineRule="auto"/>
        <w:rPr>
          <w:rFonts w:ascii="Times New Roman" w:hAnsi="Times New Roman" w:cs="Times New Roman"/>
          <w:sz w:val="24"/>
          <w:szCs w:val="24"/>
        </w:rPr>
      </w:pPr>
      <w:r w:rsidRPr="008340A6">
        <w:rPr>
          <w:rFonts w:ascii="Times New Roman" w:hAnsi="Times New Roman" w:cs="Times New Roman"/>
          <w:sz w:val="24"/>
          <w:szCs w:val="24"/>
        </w:rPr>
        <w:t>Ocean Vuong, "Night Sky with Exit Wounds" (2016)</w:t>
      </w:r>
    </w:p>
    <w:p w14:paraId="5DDB0A34" w14:textId="77777777" w:rsidR="00FA79D0" w:rsidRPr="008340A6" w:rsidRDefault="00FA79D0" w:rsidP="008340A6">
      <w:pPr>
        <w:pStyle w:val="ListParagraph"/>
        <w:numPr>
          <w:ilvl w:val="0"/>
          <w:numId w:val="6"/>
        </w:numPr>
        <w:spacing w:line="480" w:lineRule="auto"/>
        <w:rPr>
          <w:rFonts w:ascii="Times New Roman" w:hAnsi="Times New Roman" w:cs="Times New Roman"/>
          <w:sz w:val="24"/>
          <w:szCs w:val="24"/>
        </w:rPr>
      </w:pPr>
      <w:r w:rsidRPr="008340A6">
        <w:rPr>
          <w:rFonts w:ascii="Times New Roman" w:hAnsi="Times New Roman" w:cs="Times New Roman"/>
          <w:sz w:val="24"/>
          <w:szCs w:val="24"/>
        </w:rPr>
        <w:t>Amanda Gorman, "The Hill We Climb: An Inaugural Poem for the Country" (2021)</w:t>
      </w:r>
    </w:p>
    <w:p w14:paraId="37236201" w14:textId="4C43B19C" w:rsidR="00FA79D0" w:rsidRPr="008340A6" w:rsidRDefault="00FA79D0" w:rsidP="008340A6">
      <w:pPr>
        <w:pStyle w:val="ListParagraph"/>
        <w:numPr>
          <w:ilvl w:val="0"/>
          <w:numId w:val="9"/>
        </w:numPr>
        <w:spacing w:line="480" w:lineRule="auto"/>
        <w:rPr>
          <w:rFonts w:ascii="Times New Roman" w:hAnsi="Times New Roman" w:cs="Times New Roman"/>
          <w:b/>
          <w:bCs/>
          <w:sz w:val="24"/>
          <w:szCs w:val="24"/>
        </w:rPr>
      </w:pPr>
      <w:r w:rsidRPr="008340A6">
        <w:rPr>
          <w:rFonts w:ascii="Times New Roman" w:hAnsi="Times New Roman" w:cs="Times New Roman"/>
          <w:b/>
          <w:bCs/>
          <w:sz w:val="24"/>
          <w:szCs w:val="24"/>
        </w:rPr>
        <w:t>Self-expression and self-discovery:</w:t>
      </w:r>
    </w:p>
    <w:p w14:paraId="63739687" w14:textId="77777777" w:rsidR="00FA79D0" w:rsidRPr="008340A6" w:rsidRDefault="00FA79D0" w:rsidP="008340A6">
      <w:pPr>
        <w:pStyle w:val="ListParagraph"/>
        <w:numPr>
          <w:ilvl w:val="0"/>
          <w:numId w:val="4"/>
        </w:numPr>
        <w:spacing w:line="480" w:lineRule="auto"/>
        <w:rPr>
          <w:rFonts w:ascii="Times New Roman" w:hAnsi="Times New Roman" w:cs="Times New Roman"/>
          <w:sz w:val="24"/>
          <w:szCs w:val="24"/>
        </w:rPr>
      </w:pPr>
      <w:r w:rsidRPr="008340A6">
        <w:rPr>
          <w:rFonts w:ascii="Times New Roman" w:hAnsi="Times New Roman" w:cs="Times New Roman"/>
          <w:sz w:val="24"/>
          <w:szCs w:val="24"/>
        </w:rPr>
        <w:t>Walt Whitman, "Leaves of Grass" (1855)</w:t>
      </w:r>
    </w:p>
    <w:p w14:paraId="6462B4E6" w14:textId="77777777" w:rsidR="00FA79D0" w:rsidRPr="008340A6" w:rsidRDefault="00FA79D0" w:rsidP="008340A6">
      <w:pPr>
        <w:pStyle w:val="ListParagraph"/>
        <w:numPr>
          <w:ilvl w:val="0"/>
          <w:numId w:val="4"/>
        </w:numPr>
        <w:spacing w:line="480" w:lineRule="auto"/>
        <w:rPr>
          <w:rFonts w:ascii="Times New Roman" w:hAnsi="Times New Roman" w:cs="Times New Roman"/>
          <w:sz w:val="24"/>
          <w:szCs w:val="24"/>
        </w:rPr>
      </w:pPr>
      <w:r w:rsidRPr="008340A6">
        <w:rPr>
          <w:rFonts w:ascii="Times New Roman" w:hAnsi="Times New Roman" w:cs="Times New Roman"/>
          <w:sz w:val="24"/>
          <w:szCs w:val="24"/>
        </w:rPr>
        <w:t>Allen Ginsberg, "Howl and Other Poems" (1956)</w:t>
      </w:r>
    </w:p>
    <w:p w14:paraId="39C2BF0F" w14:textId="77777777" w:rsidR="00FA79D0" w:rsidRPr="008340A6" w:rsidRDefault="00FA79D0" w:rsidP="008340A6">
      <w:pPr>
        <w:pStyle w:val="ListParagraph"/>
        <w:numPr>
          <w:ilvl w:val="0"/>
          <w:numId w:val="4"/>
        </w:numPr>
        <w:spacing w:line="480" w:lineRule="auto"/>
        <w:rPr>
          <w:rFonts w:ascii="Times New Roman" w:hAnsi="Times New Roman" w:cs="Times New Roman"/>
          <w:sz w:val="24"/>
          <w:szCs w:val="24"/>
        </w:rPr>
      </w:pPr>
      <w:r w:rsidRPr="008340A6">
        <w:rPr>
          <w:rFonts w:ascii="Times New Roman" w:hAnsi="Times New Roman" w:cs="Times New Roman"/>
          <w:sz w:val="24"/>
          <w:szCs w:val="24"/>
        </w:rPr>
        <w:t>Audre Lorde, "The Black Unicorn" (1978)</w:t>
      </w:r>
    </w:p>
    <w:p w14:paraId="7F2884AD" w14:textId="0FC1F163" w:rsidR="00FA79D0" w:rsidRPr="008340A6" w:rsidRDefault="00FA79D0" w:rsidP="008340A6">
      <w:pPr>
        <w:pStyle w:val="ListParagraph"/>
        <w:numPr>
          <w:ilvl w:val="0"/>
          <w:numId w:val="9"/>
        </w:numPr>
        <w:spacing w:line="480" w:lineRule="auto"/>
        <w:rPr>
          <w:rFonts w:ascii="Times New Roman" w:hAnsi="Times New Roman" w:cs="Times New Roman"/>
          <w:b/>
          <w:bCs/>
          <w:sz w:val="24"/>
          <w:szCs w:val="24"/>
        </w:rPr>
      </w:pPr>
      <w:r w:rsidRPr="008340A6">
        <w:rPr>
          <w:rFonts w:ascii="Times New Roman" w:hAnsi="Times New Roman" w:cs="Times New Roman"/>
          <w:b/>
          <w:bCs/>
          <w:sz w:val="24"/>
          <w:szCs w:val="24"/>
        </w:rPr>
        <w:t>Addressing complex social and political issues:</w:t>
      </w:r>
    </w:p>
    <w:p w14:paraId="5076E612" w14:textId="77777777" w:rsidR="00FA79D0" w:rsidRPr="008340A6" w:rsidRDefault="00FA79D0" w:rsidP="008340A6">
      <w:pPr>
        <w:pStyle w:val="ListParagraph"/>
        <w:numPr>
          <w:ilvl w:val="0"/>
          <w:numId w:val="5"/>
        </w:numPr>
        <w:spacing w:line="480" w:lineRule="auto"/>
        <w:rPr>
          <w:rFonts w:ascii="Times New Roman" w:hAnsi="Times New Roman" w:cs="Times New Roman"/>
          <w:sz w:val="24"/>
          <w:szCs w:val="24"/>
        </w:rPr>
      </w:pPr>
      <w:r w:rsidRPr="008340A6">
        <w:rPr>
          <w:rFonts w:ascii="Times New Roman" w:hAnsi="Times New Roman" w:cs="Times New Roman"/>
          <w:sz w:val="24"/>
          <w:szCs w:val="24"/>
        </w:rPr>
        <w:t>Claudia Rankine, "Citizen: An American Lyric" (2014)</w:t>
      </w:r>
    </w:p>
    <w:p w14:paraId="7C6518E0" w14:textId="77777777" w:rsidR="00FA79D0" w:rsidRPr="008340A6" w:rsidRDefault="00FA79D0" w:rsidP="008340A6">
      <w:pPr>
        <w:pStyle w:val="ListParagraph"/>
        <w:numPr>
          <w:ilvl w:val="0"/>
          <w:numId w:val="5"/>
        </w:numPr>
        <w:spacing w:line="480" w:lineRule="auto"/>
        <w:rPr>
          <w:rFonts w:ascii="Times New Roman" w:hAnsi="Times New Roman" w:cs="Times New Roman"/>
          <w:sz w:val="24"/>
          <w:szCs w:val="24"/>
        </w:rPr>
      </w:pPr>
      <w:r w:rsidRPr="008340A6">
        <w:rPr>
          <w:rFonts w:ascii="Times New Roman" w:hAnsi="Times New Roman" w:cs="Times New Roman"/>
          <w:sz w:val="24"/>
          <w:szCs w:val="24"/>
        </w:rPr>
        <w:t>Danez Smith, "Don't Call Us Dead" (2017)</w:t>
      </w:r>
    </w:p>
    <w:p w14:paraId="4C68259F" w14:textId="4D784F7F" w:rsidR="00FA79D0" w:rsidRPr="008340A6" w:rsidRDefault="00FA79D0" w:rsidP="008340A6">
      <w:pPr>
        <w:pStyle w:val="ListParagraph"/>
        <w:numPr>
          <w:ilvl w:val="0"/>
          <w:numId w:val="5"/>
        </w:numPr>
        <w:spacing w:line="480" w:lineRule="auto"/>
        <w:rPr>
          <w:rFonts w:ascii="Times New Roman" w:hAnsi="Times New Roman" w:cs="Times New Roman"/>
          <w:sz w:val="24"/>
          <w:szCs w:val="24"/>
        </w:rPr>
      </w:pPr>
      <w:r w:rsidRPr="008340A6">
        <w:rPr>
          <w:rFonts w:ascii="Times New Roman" w:hAnsi="Times New Roman" w:cs="Times New Roman"/>
          <w:sz w:val="24"/>
          <w:szCs w:val="24"/>
        </w:rPr>
        <w:t>Joy Harjo, "An American Sunrise" (2019)</w:t>
      </w:r>
    </w:p>
    <w:p w14:paraId="0C6D4E45" w14:textId="77777777" w:rsidR="009C7806" w:rsidRPr="008340A6" w:rsidRDefault="009C7806" w:rsidP="008340A6">
      <w:pPr>
        <w:spacing w:line="480" w:lineRule="auto"/>
        <w:rPr>
          <w:rFonts w:ascii="Times New Roman" w:hAnsi="Times New Roman" w:cs="Times New Roman"/>
          <w:sz w:val="24"/>
          <w:szCs w:val="24"/>
        </w:rPr>
      </w:pPr>
    </w:p>
    <w:p w14:paraId="3E8F77F1" w14:textId="03A5FEF1" w:rsidR="009C7806" w:rsidRPr="008340A6" w:rsidRDefault="009C7806" w:rsidP="008340A6">
      <w:pPr>
        <w:spacing w:line="480" w:lineRule="auto"/>
        <w:rPr>
          <w:rFonts w:ascii="Times New Roman" w:hAnsi="Times New Roman" w:cs="Times New Roman"/>
          <w:sz w:val="24"/>
          <w:szCs w:val="24"/>
        </w:rPr>
      </w:pPr>
      <w:r w:rsidRPr="008340A6">
        <w:rPr>
          <w:rFonts w:ascii="Times New Roman" w:hAnsi="Times New Roman" w:cs="Times New Roman"/>
          <w:sz w:val="24"/>
          <w:szCs w:val="24"/>
        </w:rPr>
        <w:t>Dear readers of this anthology,</w:t>
      </w:r>
    </w:p>
    <w:p w14:paraId="47CCC06E" w14:textId="1F7F6ACA" w:rsidR="00E71F01" w:rsidRPr="008340A6" w:rsidRDefault="00C13C00" w:rsidP="008340A6">
      <w:pPr>
        <w:spacing w:line="480" w:lineRule="auto"/>
        <w:rPr>
          <w:rFonts w:ascii="Times New Roman" w:hAnsi="Times New Roman" w:cs="Times New Roman"/>
          <w:sz w:val="24"/>
          <w:szCs w:val="24"/>
        </w:rPr>
      </w:pPr>
      <w:commentRangeStart w:id="0"/>
      <w:r w:rsidRPr="008340A6">
        <w:rPr>
          <w:rFonts w:ascii="Times New Roman" w:hAnsi="Times New Roman" w:cs="Times New Roman"/>
          <w:sz w:val="24"/>
          <w:szCs w:val="24"/>
        </w:rPr>
        <w:t xml:space="preserve">Welcome! </w:t>
      </w:r>
      <w:r w:rsidR="00E71F01" w:rsidRPr="008340A6">
        <w:rPr>
          <w:rFonts w:ascii="Times New Roman" w:hAnsi="Times New Roman" w:cs="Times New Roman"/>
          <w:sz w:val="24"/>
          <w:szCs w:val="24"/>
        </w:rPr>
        <w:t>I am so grateful</w:t>
      </w:r>
      <w:r w:rsidRPr="008340A6">
        <w:rPr>
          <w:rFonts w:ascii="Times New Roman" w:hAnsi="Times New Roman" w:cs="Times New Roman"/>
          <w:sz w:val="24"/>
          <w:szCs w:val="24"/>
        </w:rPr>
        <w:t xml:space="preserve"> and happy to see</w:t>
      </w:r>
      <w:r w:rsidR="00E71F01" w:rsidRPr="008340A6">
        <w:rPr>
          <w:rFonts w:ascii="Times New Roman" w:hAnsi="Times New Roman" w:cs="Times New Roman"/>
          <w:sz w:val="24"/>
          <w:szCs w:val="24"/>
        </w:rPr>
        <w:t xml:space="preserve"> that you have chosen to dive deeper into the world of poetry, the world of</w:t>
      </w:r>
      <w:r w:rsidR="00CE04D8" w:rsidRPr="008340A6">
        <w:rPr>
          <w:rFonts w:ascii="Times New Roman" w:hAnsi="Times New Roman" w:cs="Times New Roman"/>
          <w:sz w:val="24"/>
          <w:szCs w:val="24"/>
        </w:rPr>
        <w:t xml:space="preserve"> resonating and</w:t>
      </w:r>
      <w:r w:rsidR="00E71F01" w:rsidRPr="008340A6">
        <w:rPr>
          <w:rFonts w:ascii="Times New Roman" w:hAnsi="Times New Roman" w:cs="Times New Roman"/>
          <w:sz w:val="24"/>
          <w:szCs w:val="24"/>
        </w:rPr>
        <w:t xml:space="preserve"> </w:t>
      </w:r>
      <w:r w:rsidR="00DB754E" w:rsidRPr="008340A6">
        <w:rPr>
          <w:rFonts w:ascii="Times New Roman" w:hAnsi="Times New Roman" w:cs="Times New Roman"/>
          <w:sz w:val="24"/>
          <w:szCs w:val="24"/>
        </w:rPr>
        <w:t>liberating your i</w:t>
      </w:r>
      <w:r w:rsidR="00CE04D8" w:rsidRPr="008340A6">
        <w:rPr>
          <w:rFonts w:ascii="Times New Roman" w:hAnsi="Times New Roman" w:cs="Times New Roman"/>
          <w:sz w:val="24"/>
          <w:szCs w:val="24"/>
        </w:rPr>
        <w:t xml:space="preserve">nner world of thoughts </w:t>
      </w:r>
      <w:r w:rsidR="00AF246B" w:rsidRPr="008340A6">
        <w:rPr>
          <w:rFonts w:ascii="Times New Roman" w:hAnsi="Times New Roman" w:cs="Times New Roman"/>
          <w:sz w:val="24"/>
          <w:szCs w:val="24"/>
        </w:rPr>
        <w:t>through paper and pen, through lyrics and music</w:t>
      </w:r>
      <w:r w:rsidR="00E71F01" w:rsidRPr="008340A6">
        <w:rPr>
          <w:rFonts w:ascii="Times New Roman" w:hAnsi="Times New Roman" w:cs="Times New Roman"/>
          <w:sz w:val="24"/>
          <w:szCs w:val="24"/>
        </w:rPr>
        <w:t>. Maybe it is because you are bored and have nothing to do with your free time. Maybe you are immersed in your feelings and need poetry to accompany you. Maybe you are a poet and need inspiration for your next great poem. Either way, welcome to my antholog</w:t>
      </w:r>
      <w:r w:rsidR="002C050E" w:rsidRPr="008340A6">
        <w:rPr>
          <w:rFonts w:ascii="Times New Roman" w:hAnsi="Times New Roman" w:cs="Times New Roman"/>
          <w:sz w:val="24"/>
          <w:szCs w:val="24"/>
        </w:rPr>
        <w:t>y. Let’s first explore what poetry is and how this anthology is built upon that ideology.</w:t>
      </w:r>
    </w:p>
    <w:p w14:paraId="62092737" w14:textId="75C3356E" w:rsidR="0052588E" w:rsidRPr="008340A6" w:rsidRDefault="0052588E" w:rsidP="008340A6">
      <w:pPr>
        <w:spacing w:line="480" w:lineRule="auto"/>
        <w:rPr>
          <w:rFonts w:ascii="Times New Roman" w:hAnsi="Times New Roman" w:cs="Times New Roman"/>
          <w:sz w:val="24"/>
          <w:szCs w:val="24"/>
        </w:rPr>
      </w:pPr>
      <w:r w:rsidRPr="008340A6">
        <w:rPr>
          <w:rFonts w:ascii="Times New Roman" w:hAnsi="Times New Roman" w:cs="Times New Roman"/>
          <w:sz w:val="24"/>
          <w:szCs w:val="24"/>
        </w:rPr>
        <w:t xml:space="preserve">Poetry is like having a BFF that you can always turn to when you need to vent or express your feelings. It's a way of getting your thoughts and emotions out in the open while adding a touch of </w:t>
      </w:r>
      <w:r w:rsidRPr="008340A6">
        <w:rPr>
          <w:rFonts w:ascii="Times New Roman" w:hAnsi="Times New Roman" w:cs="Times New Roman"/>
          <w:sz w:val="24"/>
          <w:szCs w:val="24"/>
        </w:rPr>
        <w:lastRenderedPageBreak/>
        <w:t xml:space="preserve">beauty and creativity. </w:t>
      </w:r>
      <w:ins w:id="1" w:author="Dave Lucas" w:date="2023-04-14T12:36:00Z">
        <w:r w:rsidR="005A6843">
          <w:rPr>
            <w:rFonts w:ascii="Times New Roman" w:hAnsi="Times New Roman" w:cs="Times New Roman"/>
            <w:sz w:val="24"/>
            <w:szCs w:val="24"/>
          </w:rPr>
          <w:t xml:space="preserve">Reading and? </w:t>
        </w:r>
      </w:ins>
      <w:r w:rsidRPr="008340A6">
        <w:rPr>
          <w:rFonts w:ascii="Times New Roman" w:hAnsi="Times New Roman" w:cs="Times New Roman"/>
          <w:sz w:val="24"/>
          <w:szCs w:val="24"/>
        </w:rPr>
        <w:t>Writing poetry can help you tap into your deepest self and express yourself in a way that feels genuine and meaningful. With each word and line, you're painting a portrait of your inner being, showcasing the complexities and richness of your personal world.</w:t>
      </w:r>
    </w:p>
    <w:p w14:paraId="347BB657" w14:textId="14324E96" w:rsidR="0052588E" w:rsidRPr="008340A6" w:rsidRDefault="0052588E" w:rsidP="008340A6">
      <w:pPr>
        <w:spacing w:line="480" w:lineRule="auto"/>
        <w:rPr>
          <w:rFonts w:ascii="Times New Roman" w:hAnsi="Times New Roman" w:cs="Times New Roman"/>
          <w:sz w:val="24"/>
          <w:szCs w:val="24"/>
        </w:rPr>
      </w:pPr>
      <w:r w:rsidRPr="008340A6">
        <w:rPr>
          <w:rFonts w:ascii="Times New Roman" w:hAnsi="Times New Roman" w:cs="Times New Roman"/>
          <w:sz w:val="24"/>
          <w:szCs w:val="24"/>
        </w:rPr>
        <w:t>Poetry is an effective way of finding comfort and inspiration during difficult times or celebrating life's victories. Sharing your poems with others can bring you closer to others, creating a sense of camaraderie and understanding. In this way, poetry is not only a form of personal expression but also a way to connect with others and promote empathy across different backgrounds.</w:t>
      </w:r>
    </w:p>
    <w:p w14:paraId="7456CD72" w14:textId="5EC9C8CE" w:rsidR="005D0DCB" w:rsidRPr="008340A6" w:rsidRDefault="006E3F28" w:rsidP="008340A6">
      <w:pPr>
        <w:spacing w:line="480" w:lineRule="auto"/>
        <w:rPr>
          <w:rFonts w:ascii="Times New Roman" w:hAnsi="Times New Roman" w:cs="Times New Roman"/>
          <w:sz w:val="24"/>
          <w:szCs w:val="24"/>
        </w:rPr>
      </w:pPr>
      <w:r w:rsidRPr="008340A6">
        <w:rPr>
          <w:rFonts w:ascii="Times New Roman" w:hAnsi="Times New Roman" w:cs="Times New Roman"/>
          <w:sz w:val="24"/>
          <w:szCs w:val="24"/>
        </w:rPr>
        <w:t>Poetry</w:t>
      </w:r>
      <w:r w:rsidR="004E2655" w:rsidRPr="008340A6">
        <w:rPr>
          <w:rFonts w:ascii="Times New Roman" w:hAnsi="Times New Roman" w:cs="Times New Roman"/>
          <w:sz w:val="24"/>
          <w:szCs w:val="24"/>
        </w:rPr>
        <w:t xml:space="preserve"> comes in many forms. Even though the terminology seems academic, we have been familiar with poetry since birth. Poetry is the nursery rhymes</w:t>
      </w:r>
      <w:r w:rsidR="008C7395" w:rsidRPr="008340A6">
        <w:rPr>
          <w:rFonts w:ascii="Times New Roman" w:hAnsi="Times New Roman" w:cs="Times New Roman"/>
          <w:sz w:val="24"/>
          <w:szCs w:val="24"/>
        </w:rPr>
        <w:t xml:space="preserve">, the ABC’s song. Poetry is written </w:t>
      </w:r>
      <w:r w:rsidR="003C7E0D" w:rsidRPr="008340A6">
        <w:rPr>
          <w:rFonts w:ascii="Times New Roman" w:hAnsi="Times New Roman" w:cs="Times New Roman"/>
          <w:sz w:val="24"/>
          <w:szCs w:val="24"/>
        </w:rPr>
        <w:t xml:space="preserve">in </w:t>
      </w:r>
      <w:r w:rsidR="00897A46" w:rsidRPr="008340A6">
        <w:rPr>
          <w:rFonts w:ascii="Times New Roman" w:hAnsi="Times New Roman" w:cs="Times New Roman"/>
          <w:sz w:val="24"/>
          <w:szCs w:val="24"/>
        </w:rPr>
        <w:t>literature and</w:t>
      </w:r>
      <w:r w:rsidR="003C7E0D" w:rsidRPr="008340A6">
        <w:rPr>
          <w:rFonts w:ascii="Times New Roman" w:hAnsi="Times New Roman" w:cs="Times New Roman"/>
          <w:sz w:val="24"/>
          <w:szCs w:val="24"/>
        </w:rPr>
        <w:t xml:space="preserve"> exists in lyrics.</w:t>
      </w:r>
      <w:r w:rsidR="00897A46" w:rsidRPr="008340A6">
        <w:rPr>
          <w:rFonts w:ascii="Times New Roman" w:hAnsi="Times New Roman" w:cs="Times New Roman"/>
          <w:sz w:val="24"/>
          <w:szCs w:val="24"/>
        </w:rPr>
        <w:t xml:space="preserve"> Poetry has touched the life of every person on Earth</w:t>
      </w:r>
      <w:r w:rsidR="001740D2" w:rsidRPr="008340A6">
        <w:rPr>
          <w:rFonts w:ascii="Times New Roman" w:hAnsi="Times New Roman" w:cs="Times New Roman"/>
          <w:sz w:val="24"/>
          <w:szCs w:val="24"/>
        </w:rPr>
        <w:t>, and to each person, poetry has its own meaning.</w:t>
      </w:r>
      <w:r w:rsidR="00897A46" w:rsidRPr="008340A6">
        <w:rPr>
          <w:rFonts w:ascii="Times New Roman" w:hAnsi="Times New Roman" w:cs="Times New Roman"/>
          <w:sz w:val="24"/>
          <w:szCs w:val="24"/>
        </w:rPr>
        <w:t xml:space="preserve"> </w:t>
      </w:r>
      <w:r w:rsidR="004E2655" w:rsidRPr="008340A6">
        <w:rPr>
          <w:rFonts w:ascii="Times New Roman" w:hAnsi="Times New Roman" w:cs="Times New Roman"/>
          <w:sz w:val="24"/>
          <w:szCs w:val="24"/>
        </w:rPr>
        <w:t xml:space="preserve"> </w:t>
      </w:r>
      <w:commentRangeEnd w:id="0"/>
      <w:r w:rsidR="005A6843">
        <w:rPr>
          <w:rStyle w:val="CommentReference"/>
        </w:rPr>
        <w:commentReference w:id="0"/>
      </w:r>
      <w:r w:rsidR="002C050E" w:rsidRPr="008340A6">
        <w:rPr>
          <w:rFonts w:ascii="Times New Roman" w:hAnsi="Times New Roman" w:cs="Times New Roman"/>
          <w:sz w:val="24"/>
          <w:szCs w:val="24"/>
        </w:rPr>
        <w:t>Many scholars</w:t>
      </w:r>
      <w:r w:rsidR="00375352" w:rsidRPr="008340A6">
        <w:rPr>
          <w:rFonts w:ascii="Times New Roman" w:hAnsi="Times New Roman" w:cs="Times New Roman"/>
          <w:sz w:val="24"/>
          <w:szCs w:val="24"/>
        </w:rPr>
        <w:t xml:space="preserve"> have</w:t>
      </w:r>
      <w:r w:rsidR="00FD7EA9" w:rsidRPr="008340A6">
        <w:rPr>
          <w:rFonts w:ascii="Times New Roman" w:hAnsi="Times New Roman" w:cs="Times New Roman"/>
          <w:sz w:val="24"/>
          <w:szCs w:val="24"/>
        </w:rPr>
        <w:t xml:space="preserve"> attempt</w:t>
      </w:r>
      <w:r w:rsidR="00375352" w:rsidRPr="008340A6">
        <w:rPr>
          <w:rFonts w:ascii="Times New Roman" w:hAnsi="Times New Roman" w:cs="Times New Roman"/>
          <w:sz w:val="24"/>
          <w:szCs w:val="24"/>
        </w:rPr>
        <w:t>ed</w:t>
      </w:r>
      <w:r w:rsidR="00FD7EA9" w:rsidRPr="008340A6">
        <w:rPr>
          <w:rFonts w:ascii="Times New Roman" w:hAnsi="Times New Roman" w:cs="Times New Roman"/>
          <w:sz w:val="24"/>
          <w:szCs w:val="24"/>
        </w:rPr>
        <w:t xml:space="preserve"> to</w:t>
      </w:r>
      <w:r w:rsidR="00375352" w:rsidRPr="008340A6">
        <w:rPr>
          <w:rFonts w:ascii="Times New Roman" w:hAnsi="Times New Roman" w:cs="Times New Roman"/>
          <w:sz w:val="24"/>
          <w:szCs w:val="24"/>
        </w:rPr>
        <w:t xml:space="preserve"> allocate a clear</w:t>
      </w:r>
      <w:r w:rsidR="002C050E" w:rsidRPr="008340A6">
        <w:rPr>
          <w:rFonts w:ascii="Times New Roman" w:hAnsi="Times New Roman" w:cs="Times New Roman"/>
          <w:sz w:val="24"/>
          <w:szCs w:val="24"/>
        </w:rPr>
        <w:t xml:space="preserve"> defin</w:t>
      </w:r>
      <w:r w:rsidR="00375352" w:rsidRPr="008340A6">
        <w:rPr>
          <w:rFonts w:ascii="Times New Roman" w:hAnsi="Times New Roman" w:cs="Times New Roman"/>
          <w:sz w:val="24"/>
          <w:szCs w:val="24"/>
        </w:rPr>
        <w:t>ition for</w:t>
      </w:r>
      <w:r w:rsidR="002C050E" w:rsidRPr="008340A6">
        <w:rPr>
          <w:rFonts w:ascii="Times New Roman" w:hAnsi="Times New Roman" w:cs="Times New Roman"/>
          <w:sz w:val="24"/>
          <w:szCs w:val="24"/>
        </w:rPr>
        <w:t xml:space="preserve"> poetry</w:t>
      </w:r>
      <w:r w:rsidR="00543C47" w:rsidRPr="008340A6">
        <w:rPr>
          <w:rFonts w:ascii="Times New Roman" w:hAnsi="Times New Roman" w:cs="Times New Roman"/>
          <w:sz w:val="24"/>
          <w:szCs w:val="24"/>
        </w:rPr>
        <w:t>.</w:t>
      </w:r>
      <w:r w:rsidR="00510D17" w:rsidRPr="008340A6">
        <w:rPr>
          <w:rFonts w:ascii="Times New Roman" w:hAnsi="Times New Roman" w:cs="Times New Roman"/>
          <w:sz w:val="24"/>
          <w:szCs w:val="24"/>
        </w:rPr>
        <w:t xml:space="preserve"> Some describe it</w:t>
      </w:r>
      <w:r w:rsidR="002C050E" w:rsidRPr="008340A6">
        <w:rPr>
          <w:rFonts w:ascii="Times New Roman" w:hAnsi="Times New Roman" w:cs="Times New Roman"/>
          <w:sz w:val="24"/>
          <w:szCs w:val="24"/>
        </w:rPr>
        <w:t xml:space="preserve"> as follow</w:t>
      </w:r>
      <w:r w:rsidR="007E36B2" w:rsidRPr="008340A6">
        <w:rPr>
          <w:rFonts w:ascii="Times New Roman" w:hAnsi="Times New Roman" w:cs="Times New Roman"/>
          <w:sz w:val="24"/>
          <w:szCs w:val="24"/>
        </w:rPr>
        <w:t>s</w:t>
      </w:r>
      <w:r w:rsidR="002C050E" w:rsidRPr="008340A6">
        <w:rPr>
          <w:rFonts w:ascii="Times New Roman" w:hAnsi="Times New Roman" w:cs="Times New Roman"/>
          <w:sz w:val="24"/>
          <w:szCs w:val="24"/>
        </w:rPr>
        <w:t xml:space="preserve">: </w:t>
      </w:r>
      <w:r w:rsidR="007E36B2" w:rsidRPr="008340A6">
        <w:rPr>
          <w:rFonts w:ascii="Times New Roman" w:hAnsi="Times New Roman" w:cs="Times New Roman"/>
          <w:sz w:val="24"/>
          <w:szCs w:val="24"/>
        </w:rPr>
        <w:t>“Poetry is a type of literature based on the interplay of words and rhythm. It often employs rhyme and meter (a set of rules governing the number and arrangement of syllables in each line). In poetry, words are strung together to form sounds, images, and ideas that might be too complex or abstract to describe directly.” (</w:t>
      </w:r>
      <w:r w:rsidR="007E36B2" w:rsidRPr="008340A6">
        <w:rPr>
          <w:rFonts w:ascii="Times New Roman" w:hAnsi="Times New Roman" w:cs="Times New Roman"/>
          <w:i/>
          <w:iCs/>
          <w:sz w:val="24"/>
          <w:szCs w:val="24"/>
        </w:rPr>
        <w:t xml:space="preserve">Poetry: Definition and </w:t>
      </w:r>
      <w:commentRangeStart w:id="2"/>
      <w:r w:rsidR="007E36B2" w:rsidRPr="008340A6">
        <w:rPr>
          <w:rFonts w:ascii="Times New Roman" w:hAnsi="Times New Roman" w:cs="Times New Roman"/>
          <w:i/>
          <w:iCs/>
          <w:sz w:val="24"/>
          <w:szCs w:val="24"/>
        </w:rPr>
        <w:t>examples</w:t>
      </w:r>
      <w:commentRangeEnd w:id="2"/>
      <w:r w:rsidR="005A6843">
        <w:rPr>
          <w:rStyle w:val="CommentReference"/>
        </w:rPr>
        <w:commentReference w:id="2"/>
      </w:r>
      <w:r w:rsidR="007E36B2" w:rsidRPr="008340A6">
        <w:rPr>
          <w:rFonts w:ascii="Times New Roman" w:hAnsi="Times New Roman" w:cs="Times New Roman"/>
          <w:sz w:val="24"/>
          <w:szCs w:val="24"/>
        </w:rPr>
        <w:t>)</w:t>
      </w:r>
      <w:r w:rsidR="00823C24" w:rsidRPr="008340A6">
        <w:rPr>
          <w:rFonts w:ascii="Times New Roman" w:hAnsi="Times New Roman" w:cs="Times New Roman"/>
          <w:sz w:val="24"/>
          <w:szCs w:val="24"/>
        </w:rPr>
        <w:t>.</w:t>
      </w:r>
      <w:r w:rsidR="00510D17" w:rsidRPr="008340A6">
        <w:rPr>
          <w:rFonts w:ascii="Times New Roman" w:hAnsi="Times New Roman" w:cs="Times New Roman"/>
          <w:sz w:val="24"/>
          <w:szCs w:val="24"/>
        </w:rPr>
        <w:t xml:space="preserve"> Generally, it does sound comprehensive </w:t>
      </w:r>
      <w:r w:rsidR="00CE0674" w:rsidRPr="008340A6">
        <w:rPr>
          <w:rFonts w:ascii="Times New Roman" w:hAnsi="Times New Roman" w:cs="Times New Roman"/>
          <w:sz w:val="24"/>
          <w:szCs w:val="24"/>
        </w:rPr>
        <w:t xml:space="preserve">and reflective of </w:t>
      </w:r>
      <w:r w:rsidR="009B4AFF" w:rsidRPr="008340A6">
        <w:rPr>
          <w:rFonts w:ascii="Times New Roman" w:hAnsi="Times New Roman" w:cs="Times New Roman"/>
          <w:sz w:val="24"/>
          <w:szCs w:val="24"/>
        </w:rPr>
        <w:t>how</w:t>
      </w:r>
      <w:r w:rsidR="00CE0674" w:rsidRPr="008340A6">
        <w:rPr>
          <w:rFonts w:ascii="Times New Roman" w:hAnsi="Times New Roman" w:cs="Times New Roman"/>
          <w:sz w:val="24"/>
          <w:szCs w:val="24"/>
        </w:rPr>
        <w:t xml:space="preserve"> most poetry is</w:t>
      </w:r>
      <w:r w:rsidR="009B4AFF" w:rsidRPr="008340A6">
        <w:rPr>
          <w:rFonts w:ascii="Times New Roman" w:hAnsi="Times New Roman" w:cs="Times New Roman"/>
          <w:sz w:val="24"/>
          <w:szCs w:val="24"/>
        </w:rPr>
        <w:t xml:space="preserve"> formatted. But it </w:t>
      </w:r>
      <w:r w:rsidR="00EF5BB3" w:rsidRPr="008340A6">
        <w:rPr>
          <w:rFonts w:ascii="Times New Roman" w:hAnsi="Times New Roman" w:cs="Times New Roman"/>
          <w:sz w:val="24"/>
          <w:szCs w:val="24"/>
        </w:rPr>
        <w:t xml:space="preserve">simply </w:t>
      </w:r>
      <w:r w:rsidR="003D0A74" w:rsidRPr="008340A6">
        <w:rPr>
          <w:rFonts w:ascii="Times New Roman" w:hAnsi="Times New Roman" w:cs="Times New Roman"/>
          <w:sz w:val="24"/>
          <w:szCs w:val="24"/>
        </w:rPr>
        <w:t>stops at that: format</w:t>
      </w:r>
      <w:r w:rsidR="009B4AFF" w:rsidRPr="008340A6">
        <w:rPr>
          <w:rFonts w:ascii="Times New Roman" w:hAnsi="Times New Roman" w:cs="Times New Roman"/>
          <w:sz w:val="24"/>
          <w:szCs w:val="24"/>
        </w:rPr>
        <w:t>.</w:t>
      </w:r>
      <w:r w:rsidR="003D0A74" w:rsidRPr="008340A6">
        <w:rPr>
          <w:rFonts w:ascii="Times New Roman" w:hAnsi="Times New Roman" w:cs="Times New Roman"/>
          <w:sz w:val="24"/>
          <w:szCs w:val="24"/>
        </w:rPr>
        <w:t xml:space="preserve"> Obviously,</w:t>
      </w:r>
      <w:r w:rsidR="00A21A6C" w:rsidRPr="008340A6">
        <w:rPr>
          <w:rFonts w:ascii="Times New Roman" w:hAnsi="Times New Roman" w:cs="Times New Roman"/>
          <w:sz w:val="24"/>
          <w:szCs w:val="24"/>
        </w:rPr>
        <w:t xml:space="preserve"> </w:t>
      </w:r>
      <w:r w:rsidR="003D0A74" w:rsidRPr="008340A6">
        <w:rPr>
          <w:rFonts w:ascii="Times New Roman" w:hAnsi="Times New Roman" w:cs="Times New Roman"/>
          <w:sz w:val="24"/>
          <w:szCs w:val="24"/>
        </w:rPr>
        <w:t>t</w:t>
      </w:r>
      <w:r w:rsidR="00A21A6C" w:rsidRPr="008340A6">
        <w:rPr>
          <w:rFonts w:ascii="Times New Roman" w:hAnsi="Times New Roman" w:cs="Times New Roman"/>
          <w:sz w:val="24"/>
          <w:szCs w:val="24"/>
        </w:rPr>
        <w:t>he statement is</w:t>
      </w:r>
      <w:r w:rsidR="003D0A74" w:rsidRPr="008340A6">
        <w:rPr>
          <w:rFonts w:ascii="Times New Roman" w:hAnsi="Times New Roman" w:cs="Times New Roman"/>
          <w:sz w:val="24"/>
          <w:szCs w:val="24"/>
        </w:rPr>
        <w:t xml:space="preserve"> not</w:t>
      </w:r>
      <w:r w:rsidR="00A21A6C" w:rsidRPr="008340A6">
        <w:rPr>
          <w:rFonts w:ascii="Times New Roman" w:hAnsi="Times New Roman" w:cs="Times New Roman"/>
          <w:sz w:val="24"/>
          <w:szCs w:val="24"/>
        </w:rPr>
        <w:t xml:space="preserve"> wrong,</w:t>
      </w:r>
      <w:r w:rsidR="00823C24" w:rsidRPr="008340A6">
        <w:rPr>
          <w:rFonts w:ascii="Times New Roman" w:hAnsi="Times New Roman" w:cs="Times New Roman"/>
          <w:sz w:val="24"/>
          <w:szCs w:val="24"/>
        </w:rPr>
        <w:t xml:space="preserve"> </w:t>
      </w:r>
      <w:r w:rsidR="00A21A6C" w:rsidRPr="008340A6">
        <w:rPr>
          <w:rFonts w:ascii="Times New Roman" w:hAnsi="Times New Roman" w:cs="Times New Roman"/>
          <w:sz w:val="24"/>
          <w:szCs w:val="24"/>
        </w:rPr>
        <w:t>bu</w:t>
      </w:r>
      <w:r w:rsidR="00823C24" w:rsidRPr="008340A6">
        <w:rPr>
          <w:rFonts w:ascii="Times New Roman" w:hAnsi="Times New Roman" w:cs="Times New Roman"/>
          <w:sz w:val="24"/>
          <w:szCs w:val="24"/>
        </w:rPr>
        <w:t>t</w:t>
      </w:r>
      <w:r w:rsidR="00232C7D" w:rsidRPr="008340A6">
        <w:rPr>
          <w:rFonts w:ascii="Times New Roman" w:hAnsi="Times New Roman" w:cs="Times New Roman"/>
          <w:sz w:val="24"/>
          <w:szCs w:val="24"/>
        </w:rPr>
        <w:t xml:space="preserve"> it</w:t>
      </w:r>
      <w:r w:rsidR="00823C24" w:rsidRPr="008340A6">
        <w:rPr>
          <w:rFonts w:ascii="Times New Roman" w:hAnsi="Times New Roman" w:cs="Times New Roman"/>
          <w:sz w:val="24"/>
          <w:szCs w:val="24"/>
        </w:rPr>
        <w:t xml:space="preserve"> sounds so out of touch</w:t>
      </w:r>
      <w:r w:rsidR="00232C7D" w:rsidRPr="008340A6">
        <w:rPr>
          <w:rFonts w:ascii="Times New Roman" w:hAnsi="Times New Roman" w:cs="Times New Roman"/>
          <w:sz w:val="24"/>
          <w:szCs w:val="24"/>
        </w:rPr>
        <w:t xml:space="preserve"> with our humanity</w:t>
      </w:r>
      <w:r w:rsidR="00823C24" w:rsidRPr="008340A6">
        <w:rPr>
          <w:rFonts w:ascii="Times New Roman" w:hAnsi="Times New Roman" w:cs="Times New Roman"/>
          <w:sz w:val="24"/>
          <w:szCs w:val="24"/>
        </w:rPr>
        <w:t xml:space="preserve"> and </w:t>
      </w:r>
      <w:r w:rsidR="00232C7D" w:rsidRPr="008340A6">
        <w:rPr>
          <w:rFonts w:ascii="Times New Roman" w:hAnsi="Times New Roman" w:cs="Times New Roman"/>
          <w:sz w:val="24"/>
          <w:szCs w:val="24"/>
        </w:rPr>
        <w:t>excludes</w:t>
      </w:r>
      <w:r w:rsidR="00823C24" w:rsidRPr="008340A6">
        <w:rPr>
          <w:rFonts w:ascii="Times New Roman" w:hAnsi="Times New Roman" w:cs="Times New Roman"/>
          <w:sz w:val="24"/>
          <w:szCs w:val="24"/>
        </w:rPr>
        <w:t xml:space="preserve"> the emotional spectrum</w:t>
      </w:r>
      <w:r w:rsidR="00232C7D" w:rsidRPr="008340A6">
        <w:rPr>
          <w:rFonts w:ascii="Times New Roman" w:hAnsi="Times New Roman" w:cs="Times New Roman"/>
          <w:sz w:val="24"/>
          <w:szCs w:val="24"/>
        </w:rPr>
        <w:t>.</w:t>
      </w:r>
      <w:r w:rsidR="00823C24" w:rsidRPr="008340A6">
        <w:rPr>
          <w:rFonts w:ascii="Times New Roman" w:hAnsi="Times New Roman" w:cs="Times New Roman"/>
          <w:sz w:val="24"/>
          <w:szCs w:val="24"/>
        </w:rPr>
        <w:t xml:space="preserve"> </w:t>
      </w:r>
      <w:r w:rsidR="00342A94" w:rsidRPr="008340A6">
        <w:rPr>
          <w:rFonts w:ascii="Times New Roman" w:hAnsi="Times New Roman" w:cs="Times New Roman"/>
          <w:sz w:val="24"/>
          <w:szCs w:val="24"/>
        </w:rPr>
        <w:t xml:space="preserve">A whole dimension of aspect was disregarded by that definition. </w:t>
      </w:r>
      <w:r w:rsidR="00823C24" w:rsidRPr="008340A6">
        <w:rPr>
          <w:rFonts w:ascii="Times New Roman" w:hAnsi="Times New Roman" w:cs="Times New Roman"/>
          <w:sz w:val="24"/>
          <w:szCs w:val="24"/>
        </w:rPr>
        <w:t xml:space="preserve">Poetry is so much more complex than just an employment of rhyme and meter. In the simplest but most elegant terms, </w:t>
      </w:r>
      <w:r w:rsidR="00DD731D" w:rsidRPr="008340A6">
        <w:rPr>
          <w:rFonts w:ascii="Times New Roman" w:hAnsi="Times New Roman" w:cs="Times New Roman"/>
          <w:sz w:val="24"/>
          <w:szCs w:val="24"/>
        </w:rPr>
        <w:t xml:space="preserve">the condensation of feelings and emotion expressed through the ink onto the paper is poetry. Whatever you write, </w:t>
      </w:r>
      <w:r w:rsidR="00DD731D" w:rsidRPr="008340A6">
        <w:rPr>
          <w:rFonts w:ascii="Times New Roman" w:hAnsi="Times New Roman" w:cs="Times New Roman"/>
          <w:sz w:val="24"/>
          <w:szCs w:val="24"/>
        </w:rPr>
        <w:lastRenderedPageBreak/>
        <w:t>even if conveyed the heaviness of your emotions, is beautiful enough to be classified as poetry.</w:t>
      </w:r>
      <w:r w:rsidR="00DA5260" w:rsidRPr="008340A6">
        <w:rPr>
          <w:rFonts w:ascii="Times New Roman" w:hAnsi="Times New Roman" w:cs="Times New Roman"/>
          <w:sz w:val="24"/>
          <w:szCs w:val="24"/>
        </w:rPr>
        <w:t xml:space="preserve"> </w:t>
      </w:r>
      <w:commentRangeStart w:id="3"/>
      <w:r w:rsidR="00DA5260" w:rsidRPr="008340A6">
        <w:rPr>
          <w:rFonts w:ascii="Times New Roman" w:hAnsi="Times New Roman" w:cs="Times New Roman"/>
          <w:sz w:val="24"/>
          <w:szCs w:val="24"/>
        </w:rPr>
        <w:t>In other words, poetry is feelings written on paper.</w:t>
      </w:r>
      <w:commentRangeEnd w:id="3"/>
      <w:r w:rsidR="005A6843">
        <w:rPr>
          <w:rStyle w:val="CommentReference"/>
        </w:rPr>
        <w:commentReference w:id="3"/>
      </w:r>
    </w:p>
    <w:p w14:paraId="57C0573A" w14:textId="723F4CFF" w:rsidR="0022604A" w:rsidRPr="008340A6" w:rsidRDefault="00EF1F20" w:rsidP="008340A6">
      <w:pPr>
        <w:spacing w:line="480" w:lineRule="auto"/>
        <w:rPr>
          <w:rFonts w:ascii="Times New Roman" w:hAnsi="Times New Roman" w:cs="Times New Roman"/>
          <w:sz w:val="24"/>
          <w:szCs w:val="24"/>
        </w:rPr>
      </w:pPr>
      <w:commentRangeStart w:id="4"/>
      <w:r w:rsidRPr="008340A6">
        <w:rPr>
          <w:rFonts w:ascii="Times New Roman" w:hAnsi="Times New Roman" w:cs="Times New Roman"/>
          <w:sz w:val="24"/>
          <w:szCs w:val="24"/>
        </w:rPr>
        <w:t xml:space="preserve">Observe how </w:t>
      </w:r>
      <w:proofErr w:type="gramStart"/>
      <w:r w:rsidRPr="008340A6">
        <w:rPr>
          <w:rFonts w:ascii="Times New Roman" w:hAnsi="Times New Roman" w:cs="Times New Roman"/>
          <w:sz w:val="24"/>
          <w:szCs w:val="24"/>
        </w:rPr>
        <w:t>the majority of</w:t>
      </w:r>
      <w:proofErr w:type="gramEnd"/>
      <w:r w:rsidRPr="008340A6">
        <w:rPr>
          <w:rFonts w:ascii="Times New Roman" w:hAnsi="Times New Roman" w:cs="Times New Roman"/>
          <w:sz w:val="24"/>
          <w:szCs w:val="24"/>
        </w:rPr>
        <w:t xml:space="preserve"> poems possess a rhythmic and melodic quality, much like music, which serves as a powerful medium for self-expression. Might it be that human emotions are inherently attuned to musical resonance? Research has demonstrated that music and poetry were once interwoven, exemplifying the deep connection between the two art forms (Francis, Verbal Art Across Language and Culture: Poetry as Music - Neohelicon). Indeed, music is poetry, and poetry is music, as reflected in the nuances of our verbal communication. While plain words can be easily pronounced, mere pronunciation fails to inspire thoughts, incite action, or soothe the soul. It is only when our language is imbued with tone, color, and a sense of musicality that our emotions are truly captured. Music allows us to resonate with our passions, which are frequently conveyed through poetry. </w:t>
      </w:r>
      <w:commentRangeEnd w:id="4"/>
      <w:r w:rsidR="005A6843">
        <w:rPr>
          <w:rStyle w:val="CommentReference"/>
        </w:rPr>
        <w:commentReference w:id="4"/>
      </w:r>
    </w:p>
    <w:p w14:paraId="4E659E9E" w14:textId="77777777" w:rsidR="005E7438" w:rsidRPr="008340A6" w:rsidRDefault="00582D0B" w:rsidP="008340A6">
      <w:pPr>
        <w:spacing w:line="480" w:lineRule="auto"/>
        <w:rPr>
          <w:rFonts w:ascii="Times New Roman" w:hAnsi="Times New Roman" w:cs="Times New Roman"/>
          <w:sz w:val="24"/>
          <w:szCs w:val="24"/>
        </w:rPr>
      </w:pPr>
      <w:r w:rsidRPr="008340A6">
        <w:rPr>
          <w:rFonts w:ascii="Times New Roman" w:hAnsi="Times New Roman" w:cs="Times New Roman"/>
          <w:sz w:val="24"/>
          <w:szCs w:val="24"/>
        </w:rPr>
        <w:t xml:space="preserve">This anthology stands as a testament to this profound interrelationship. </w:t>
      </w:r>
      <w:r w:rsidR="00781B5C" w:rsidRPr="008340A6">
        <w:rPr>
          <w:rFonts w:ascii="Times New Roman" w:hAnsi="Times New Roman" w:cs="Times New Roman"/>
          <w:sz w:val="24"/>
          <w:szCs w:val="24"/>
        </w:rPr>
        <w:t>In the ensuing pages, it is my aspiration to demonstrate the remarkable and encompassing power of poetry and music to stir the soul, while eloquently transmitting the authors' emotions to their audience.</w:t>
      </w:r>
    </w:p>
    <w:p w14:paraId="49799F94" w14:textId="77777777" w:rsidR="005E7438" w:rsidRPr="008340A6" w:rsidRDefault="00172534" w:rsidP="008340A6">
      <w:pPr>
        <w:spacing w:line="480" w:lineRule="auto"/>
        <w:rPr>
          <w:rFonts w:ascii="Times New Roman" w:hAnsi="Times New Roman" w:cs="Times New Roman"/>
          <w:sz w:val="24"/>
          <w:szCs w:val="24"/>
        </w:rPr>
      </w:pPr>
      <w:r w:rsidRPr="008340A6">
        <w:rPr>
          <w:rFonts w:ascii="Times New Roman" w:hAnsi="Times New Roman" w:cs="Times New Roman"/>
          <w:sz w:val="24"/>
          <w:szCs w:val="24"/>
        </w:rPr>
        <w:t>Fir</w:t>
      </w:r>
      <w:r w:rsidR="006F7418" w:rsidRPr="008340A6">
        <w:rPr>
          <w:rFonts w:ascii="Times New Roman" w:hAnsi="Times New Roman" w:cs="Times New Roman"/>
          <w:sz w:val="24"/>
          <w:szCs w:val="24"/>
        </w:rPr>
        <w:t xml:space="preserve">st and foremost, </w:t>
      </w:r>
      <w:r w:rsidR="00AF48D3" w:rsidRPr="008340A6">
        <w:rPr>
          <w:rFonts w:ascii="Times New Roman" w:hAnsi="Times New Roman" w:cs="Times New Roman"/>
          <w:sz w:val="24"/>
          <w:szCs w:val="24"/>
        </w:rPr>
        <w:t>poetry</w:t>
      </w:r>
      <w:r w:rsidR="006F7418" w:rsidRPr="008340A6">
        <w:rPr>
          <w:rFonts w:ascii="Times New Roman" w:hAnsi="Times New Roman" w:cs="Times New Roman"/>
          <w:sz w:val="24"/>
          <w:szCs w:val="24"/>
        </w:rPr>
        <w:t xml:space="preserve"> </w:t>
      </w:r>
      <w:r w:rsidR="00354938" w:rsidRPr="008340A6">
        <w:rPr>
          <w:rFonts w:ascii="Times New Roman" w:hAnsi="Times New Roman" w:cs="Times New Roman"/>
          <w:sz w:val="24"/>
          <w:szCs w:val="24"/>
        </w:rPr>
        <w:t>is a form of higher expression</w:t>
      </w:r>
      <w:r w:rsidR="00D62B7B" w:rsidRPr="008340A6">
        <w:rPr>
          <w:rFonts w:ascii="Times New Roman" w:hAnsi="Times New Roman" w:cs="Times New Roman"/>
          <w:sz w:val="24"/>
          <w:szCs w:val="24"/>
        </w:rPr>
        <w:t xml:space="preserve"> (Foster, </w:t>
      </w:r>
      <w:proofErr w:type="gramStart"/>
      <w:r w:rsidR="00D62B7B" w:rsidRPr="008340A6">
        <w:rPr>
          <w:rFonts w:ascii="Times New Roman" w:hAnsi="Times New Roman" w:cs="Times New Roman"/>
          <w:sz w:val="24"/>
          <w:szCs w:val="24"/>
        </w:rPr>
        <w:t>Poetry</w:t>
      </w:r>
      <w:proofErr w:type="gramEnd"/>
      <w:r w:rsidR="00D62B7B" w:rsidRPr="008340A6">
        <w:rPr>
          <w:rFonts w:ascii="Times New Roman" w:hAnsi="Times New Roman" w:cs="Times New Roman"/>
          <w:sz w:val="24"/>
          <w:szCs w:val="24"/>
        </w:rPr>
        <w:t xml:space="preserve"> and emotive meaning)</w:t>
      </w:r>
      <w:r w:rsidR="00C8060B" w:rsidRPr="008340A6">
        <w:rPr>
          <w:rFonts w:ascii="Times New Roman" w:hAnsi="Times New Roman" w:cs="Times New Roman"/>
          <w:sz w:val="24"/>
          <w:szCs w:val="24"/>
        </w:rPr>
        <w:t>.</w:t>
      </w:r>
      <w:r w:rsidR="00444097" w:rsidRPr="008340A6">
        <w:rPr>
          <w:rFonts w:ascii="Times New Roman" w:hAnsi="Times New Roman" w:cs="Times New Roman"/>
          <w:sz w:val="24"/>
          <w:szCs w:val="24"/>
        </w:rPr>
        <w:t xml:space="preserve"> </w:t>
      </w:r>
      <w:r w:rsidR="00C8060B" w:rsidRPr="008340A6">
        <w:rPr>
          <w:rFonts w:ascii="Times New Roman" w:hAnsi="Times New Roman" w:cs="Times New Roman"/>
          <w:sz w:val="24"/>
          <w:szCs w:val="24"/>
        </w:rPr>
        <w:t xml:space="preserve">Sometimes, ordinary words and sentences cannot convey </w:t>
      </w:r>
      <w:r w:rsidR="00562C74" w:rsidRPr="008340A6">
        <w:rPr>
          <w:rFonts w:ascii="Times New Roman" w:hAnsi="Times New Roman" w:cs="Times New Roman"/>
          <w:sz w:val="24"/>
          <w:szCs w:val="24"/>
        </w:rPr>
        <w:t xml:space="preserve">fully the emotions that we go through. </w:t>
      </w:r>
      <w:r w:rsidR="00984D6A" w:rsidRPr="008340A6">
        <w:rPr>
          <w:rFonts w:ascii="Times New Roman" w:hAnsi="Times New Roman" w:cs="Times New Roman"/>
          <w:sz w:val="24"/>
          <w:szCs w:val="24"/>
        </w:rPr>
        <w:t>It is sad to admit that our vocabulary is not and may never be developed enough to intri</w:t>
      </w:r>
      <w:r w:rsidR="00C97384" w:rsidRPr="008340A6">
        <w:rPr>
          <w:rFonts w:ascii="Times New Roman" w:hAnsi="Times New Roman" w:cs="Times New Roman"/>
          <w:sz w:val="24"/>
          <w:szCs w:val="24"/>
        </w:rPr>
        <w:t xml:space="preserve">nsically deliver our vehemence. </w:t>
      </w:r>
      <w:r w:rsidR="00534B9D" w:rsidRPr="008340A6">
        <w:rPr>
          <w:rFonts w:ascii="Times New Roman" w:hAnsi="Times New Roman" w:cs="Times New Roman"/>
          <w:sz w:val="24"/>
          <w:szCs w:val="24"/>
        </w:rPr>
        <w:t xml:space="preserve">That is where </w:t>
      </w:r>
      <w:r w:rsidR="00354938" w:rsidRPr="008340A6">
        <w:rPr>
          <w:rFonts w:ascii="Times New Roman" w:hAnsi="Times New Roman" w:cs="Times New Roman"/>
          <w:sz w:val="24"/>
          <w:szCs w:val="24"/>
        </w:rPr>
        <w:t>poetry comes in, and that might be the reason why poetry was born.</w:t>
      </w:r>
      <w:r w:rsidR="00286771" w:rsidRPr="008340A6">
        <w:rPr>
          <w:rFonts w:ascii="Times New Roman" w:hAnsi="Times New Roman" w:cs="Times New Roman"/>
          <w:sz w:val="24"/>
          <w:szCs w:val="24"/>
        </w:rPr>
        <w:t xml:space="preserve"> </w:t>
      </w:r>
      <w:r w:rsidR="0021455E" w:rsidRPr="008340A6">
        <w:rPr>
          <w:rFonts w:ascii="Times New Roman" w:hAnsi="Times New Roman" w:cs="Times New Roman"/>
          <w:sz w:val="24"/>
          <w:szCs w:val="24"/>
        </w:rPr>
        <w:t xml:space="preserve">Poetry </w:t>
      </w:r>
      <w:r w:rsidR="00003A69" w:rsidRPr="008340A6">
        <w:rPr>
          <w:rFonts w:ascii="Times New Roman" w:hAnsi="Times New Roman" w:cs="Times New Roman"/>
          <w:sz w:val="24"/>
          <w:szCs w:val="24"/>
        </w:rPr>
        <w:t>innovates</w:t>
      </w:r>
      <w:r w:rsidR="0021455E" w:rsidRPr="008340A6">
        <w:rPr>
          <w:rFonts w:ascii="Times New Roman" w:hAnsi="Times New Roman" w:cs="Times New Roman"/>
          <w:sz w:val="24"/>
          <w:szCs w:val="24"/>
        </w:rPr>
        <w:t xml:space="preserve"> our conventional way of communicating</w:t>
      </w:r>
      <w:r w:rsidR="00003A69" w:rsidRPr="008340A6">
        <w:rPr>
          <w:rFonts w:ascii="Times New Roman" w:hAnsi="Times New Roman" w:cs="Times New Roman"/>
          <w:sz w:val="24"/>
          <w:szCs w:val="24"/>
        </w:rPr>
        <w:t xml:space="preserve"> by introducing </w:t>
      </w:r>
      <w:r w:rsidR="00320911" w:rsidRPr="008340A6">
        <w:rPr>
          <w:rFonts w:ascii="Times New Roman" w:hAnsi="Times New Roman" w:cs="Times New Roman"/>
          <w:sz w:val="24"/>
          <w:szCs w:val="24"/>
        </w:rPr>
        <w:t>a musical tone</w:t>
      </w:r>
      <w:r w:rsidR="00D55974" w:rsidRPr="008340A6">
        <w:rPr>
          <w:rFonts w:ascii="Times New Roman" w:hAnsi="Times New Roman" w:cs="Times New Roman"/>
          <w:sz w:val="24"/>
          <w:szCs w:val="24"/>
        </w:rPr>
        <w:t>.</w:t>
      </w:r>
      <w:r w:rsidR="00444097" w:rsidRPr="008340A6">
        <w:rPr>
          <w:rFonts w:ascii="Times New Roman" w:hAnsi="Times New Roman" w:cs="Times New Roman"/>
          <w:sz w:val="24"/>
          <w:szCs w:val="24"/>
        </w:rPr>
        <w:t xml:space="preserve"> </w:t>
      </w:r>
    </w:p>
    <w:p w14:paraId="382EFE64" w14:textId="026130D2" w:rsidR="00204B76" w:rsidRPr="008340A6" w:rsidRDefault="005E7438" w:rsidP="008340A6">
      <w:pPr>
        <w:spacing w:line="480" w:lineRule="auto"/>
        <w:rPr>
          <w:rFonts w:ascii="Times New Roman" w:hAnsi="Times New Roman" w:cs="Times New Roman"/>
          <w:sz w:val="24"/>
          <w:szCs w:val="24"/>
        </w:rPr>
      </w:pPr>
      <w:r w:rsidRPr="008340A6">
        <w:rPr>
          <w:rFonts w:ascii="Times New Roman" w:hAnsi="Times New Roman" w:cs="Times New Roman"/>
          <w:sz w:val="24"/>
          <w:szCs w:val="24"/>
        </w:rPr>
        <w:lastRenderedPageBreak/>
        <w:t xml:space="preserve">The best integration of music and poetry is rap. Rap has the rhythm of the beat, and the rhymes of the lyrics – the perfect combination of music and poetry. Because of this, rap bears astonishing resemblance to poetry. Some of the most artistic people in the world are exceptional rappers. Rap best represents the main ideology of this anthology. Because of that, we will dive into how rap </w:t>
      </w:r>
      <w:r w:rsidR="00B67A3C" w:rsidRPr="008340A6">
        <w:rPr>
          <w:rFonts w:ascii="Times New Roman" w:hAnsi="Times New Roman" w:cs="Times New Roman"/>
          <w:sz w:val="24"/>
          <w:szCs w:val="24"/>
        </w:rPr>
        <w:t>and poetry share similarity</w:t>
      </w:r>
      <w:r w:rsidRPr="008340A6">
        <w:rPr>
          <w:rFonts w:ascii="Times New Roman" w:hAnsi="Times New Roman" w:cs="Times New Roman"/>
          <w:sz w:val="24"/>
          <w:szCs w:val="24"/>
        </w:rPr>
        <w:t xml:space="preserve"> and see how rappers and poets are, in essence, the same.</w:t>
      </w:r>
    </w:p>
    <w:p w14:paraId="121D97A5" w14:textId="77777777" w:rsidR="005A6843" w:rsidRDefault="002352A3" w:rsidP="008340A6">
      <w:pPr>
        <w:spacing w:line="480" w:lineRule="auto"/>
        <w:rPr>
          <w:ins w:id="5" w:author="Dave Lucas" w:date="2023-04-14T12:43:00Z"/>
          <w:rFonts w:ascii="Times New Roman" w:hAnsi="Times New Roman" w:cs="Times New Roman"/>
          <w:sz w:val="24"/>
          <w:szCs w:val="24"/>
        </w:rPr>
      </w:pPr>
      <w:commentRangeStart w:id="6"/>
      <w:r w:rsidRPr="008340A6">
        <w:rPr>
          <w:rFonts w:ascii="Times New Roman" w:hAnsi="Times New Roman" w:cs="Times New Roman"/>
          <w:sz w:val="24"/>
          <w:szCs w:val="24"/>
        </w:rPr>
        <w:t>Forrest</w:t>
      </w:r>
      <w:r w:rsidR="00620631" w:rsidRPr="008340A6">
        <w:rPr>
          <w:rFonts w:ascii="Times New Roman" w:hAnsi="Times New Roman" w:cs="Times New Roman"/>
          <w:sz w:val="24"/>
          <w:szCs w:val="24"/>
        </w:rPr>
        <w:t xml:space="preserve"> -</w:t>
      </w:r>
      <w:r w:rsidRPr="008340A6">
        <w:rPr>
          <w:rFonts w:ascii="Times New Roman" w:hAnsi="Times New Roman" w:cs="Times New Roman"/>
          <w:sz w:val="24"/>
          <w:szCs w:val="24"/>
        </w:rPr>
        <w:t xml:space="preserve"> a</w:t>
      </w:r>
      <w:r w:rsidR="007E4CDC" w:rsidRPr="008340A6">
        <w:rPr>
          <w:rFonts w:ascii="Times New Roman" w:hAnsi="Times New Roman" w:cs="Times New Roman"/>
          <w:sz w:val="24"/>
          <w:szCs w:val="24"/>
        </w:rPr>
        <w:t xml:space="preserve"> young,</w:t>
      </w:r>
      <w:r w:rsidRPr="008340A6">
        <w:rPr>
          <w:rFonts w:ascii="Times New Roman" w:hAnsi="Times New Roman" w:cs="Times New Roman"/>
          <w:sz w:val="24"/>
          <w:szCs w:val="24"/>
        </w:rPr>
        <w:t xml:space="preserve"> </w:t>
      </w:r>
      <w:r w:rsidR="00AA1AB5" w:rsidRPr="008340A6">
        <w:rPr>
          <w:rFonts w:ascii="Times New Roman" w:hAnsi="Times New Roman" w:cs="Times New Roman"/>
          <w:sz w:val="24"/>
          <w:szCs w:val="24"/>
        </w:rPr>
        <w:t>evocative,</w:t>
      </w:r>
      <w:r w:rsidRPr="008340A6">
        <w:rPr>
          <w:rFonts w:ascii="Times New Roman" w:hAnsi="Times New Roman" w:cs="Times New Roman"/>
          <w:sz w:val="24"/>
          <w:szCs w:val="24"/>
        </w:rPr>
        <w:t xml:space="preserve"> and talented artist</w:t>
      </w:r>
      <w:r w:rsidR="00620631" w:rsidRPr="008340A6">
        <w:rPr>
          <w:rFonts w:ascii="Times New Roman" w:hAnsi="Times New Roman" w:cs="Times New Roman"/>
          <w:sz w:val="24"/>
          <w:szCs w:val="24"/>
        </w:rPr>
        <w:t xml:space="preserve"> -</w:t>
      </w:r>
      <w:r w:rsidRPr="008340A6">
        <w:rPr>
          <w:rFonts w:ascii="Times New Roman" w:hAnsi="Times New Roman" w:cs="Times New Roman"/>
          <w:sz w:val="24"/>
          <w:szCs w:val="24"/>
        </w:rPr>
        <w:t xml:space="preserve"> masterfully demonstrates the intricate relationship between music and poetry in his work. His compositions serve as powerful examples of how the two art forms can be intertwined to create a compelling emotional landscape. First and foremost, Forrest's lyrics showcase a poetic sensibility, brimming with vivid imagery, metaphors, and symbolism.</w:t>
      </w:r>
      <w:r w:rsidR="00C67003" w:rsidRPr="008340A6">
        <w:rPr>
          <w:rFonts w:ascii="Times New Roman" w:hAnsi="Times New Roman" w:cs="Times New Roman"/>
          <w:sz w:val="24"/>
          <w:szCs w:val="24"/>
        </w:rPr>
        <w:t xml:space="preserve"> He is well-known for </w:t>
      </w:r>
      <w:r w:rsidR="0026127D" w:rsidRPr="008340A6">
        <w:rPr>
          <w:rFonts w:ascii="Times New Roman" w:hAnsi="Times New Roman" w:cs="Times New Roman"/>
          <w:sz w:val="24"/>
          <w:szCs w:val="24"/>
        </w:rPr>
        <w:t>having</w:t>
      </w:r>
      <w:r w:rsidR="00793772" w:rsidRPr="008340A6">
        <w:rPr>
          <w:rFonts w:ascii="Times New Roman" w:hAnsi="Times New Roman" w:cs="Times New Roman"/>
          <w:sz w:val="24"/>
          <w:szCs w:val="24"/>
        </w:rPr>
        <w:t xml:space="preserve"> a </w:t>
      </w:r>
      <w:r w:rsidR="005C47ED" w:rsidRPr="008340A6">
        <w:rPr>
          <w:rFonts w:ascii="Times New Roman" w:hAnsi="Times New Roman" w:cs="Times New Roman"/>
          <w:sz w:val="24"/>
          <w:szCs w:val="24"/>
        </w:rPr>
        <w:t>vibe</w:t>
      </w:r>
      <w:r w:rsidR="00793772" w:rsidRPr="008340A6">
        <w:rPr>
          <w:rFonts w:ascii="Times New Roman" w:hAnsi="Times New Roman" w:cs="Times New Roman"/>
          <w:sz w:val="24"/>
          <w:szCs w:val="24"/>
        </w:rPr>
        <w:t xml:space="preserve"> of </w:t>
      </w:r>
      <w:r w:rsidR="00F30D73" w:rsidRPr="008340A6">
        <w:rPr>
          <w:rFonts w:ascii="Times New Roman" w:hAnsi="Times New Roman" w:cs="Times New Roman"/>
          <w:sz w:val="24"/>
          <w:szCs w:val="24"/>
        </w:rPr>
        <w:t>romantic</w:t>
      </w:r>
      <w:r w:rsidR="0073666B" w:rsidRPr="008340A6">
        <w:rPr>
          <w:rFonts w:ascii="Times New Roman" w:hAnsi="Times New Roman" w:cs="Times New Roman"/>
          <w:sz w:val="24"/>
          <w:szCs w:val="24"/>
        </w:rPr>
        <w:t>, naiv</w:t>
      </w:r>
      <w:r w:rsidR="00F30D73" w:rsidRPr="008340A6">
        <w:rPr>
          <w:rFonts w:ascii="Times New Roman" w:hAnsi="Times New Roman" w:cs="Times New Roman"/>
          <w:sz w:val="24"/>
          <w:szCs w:val="24"/>
        </w:rPr>
        <w:t>ete</w:t>
      </w:r>
      <w:r w:rsidR="00793772" w:rsidRPr="008340A6">
        <w:rPr>
          <w:rFonts w:ascii="Times New Roman" w:hAnsi="Times New Roman" w:cs="Times New Roman"/>
          <w:sz w:val="24"/>
          <w:szCs w:val="24"/>
        </w:rPr>
        <w:t xml:space="preserve"> and positiv</w:t>
      </w:r>
      <w:r w:rsidR="00C67003" w:rsidRPr="008340A6">
        <w:rPr>
          <w:rFonts w:ascii="Times New Roman" w:hAnsi="Times New Roman" w:cs="Times New Roman"/>
          <w:sz w:val="24"/>
          <w:szCs w:val="24"/>
        </w:rPr>
        <w:t>eness in his lyrics</w:t>
      </w:r>
      <w:r w:rsidR="00F30D73" w:rsidRPr="008340A6">
        <w:rPr>
          <w:rFonts w:ascii="Times New Roman" w:hAnsi="Times New Roman" w:cs="Times New Roman"/>
          <w:sz w:val="24"/>
          <w:szCs w:val="24"/>
        </w:rPr>
        <w:t xml:space="preserve"> that </w:t>
      </w:r>
      <w:r w:rsidR="005C47ED" w:rsidRPr="008340A6">
        <w:rPr>
          <w:rFonts w:ascii="Times New Roman" w:hAnsi="Times New Roman" w:cs="Times New Roman"/>
          <w:sz w:val="24"/>
          <w:szCs w:val="24"/>
        </w:rPr>
        <w:t>elevates good mood</w:t>
      </w:r>
      <w:r w:rsidR="00C67003" w:rsidRPr="008340A6">
        <w:rPr>
          <w:rFonts w:ascii="Times New Roman" w:hAnsi="Times New Roman" w:cs="Times New Roman"/>
          <w:sz w:val="24"/>
          <w:szCs w:val="24"/>
        </w:rPr>
        <w:t>.</w:t>
      </w:r>
      <w:r w:rsidRPr="008340A6">
        <w:rPr>
          <w:rFonts w:ascii="Times New Roman" w:hAnsi="Times New Roman" w:cs="Times New Roman"/>
          <w:sz w:val="24"/>
          <w:szCs w:val="24"/>
        </w:rPr>
        <w:t xml:space="preserve"> These poetic devices serve to elevate the narrative within his songs, enabling listeners to delve deeper into the themes and emotions he explores. Through carefully crafted verses, Forrest invites his audience on an emotional journey, allowing them to see the world through his eyes and fostering a sense of connection and empathy. Moreover, Forrest's music possesses a unique melodic quality that complements and enhances his poetic lyrics. The harmonies, rhythms, and instrumentation are thoughtfully arranged, creating a soundscape that resonates with the listener and underscores the emotive power of his words. This synergy between the poetic and the musical element of his work demonstrates Forrest's ability to effectively communicate complex feelings and ideas, touching his audience on a profound </w:t>
      </w:r>
      <w:r w:rsidR="00FF20E8" w:rsidRPr="008340A6">
        <w:rPr>
          <w:rFonts w:ascii="Times New Roman" w:hAnsi="Times New Roman" w:cs="Times New Roman"/>
          <w:sz w:val="24"/>
          <w:szCs w:val="24"/>
        </w:rPr>
        <w:t>level. In</w:t>
      </w:r>
      <w:r w:rsidRPr="008340A6">
        <w:rPr>
          <w:rFonts w:ascii="Times New Roman" w:hAnsi="Times New Roman" w:cs="Times New Roman"/>
          <w:sz w:val="24"/>
          <w:szCs w:val="24"/>
        </w:rPr>
        <w:t xml:space="preserve"> addition, Forrest's vocal delivery is characterized by a distinctive cadence and expressiveness, further emphasizing the poetic nature of his music. The artist's voice serves as an </w:t>
      </w:r>
      <w:proofErr w:type="gramStart"/>
      <w:r w:rsidRPr="008340A6">
        <w:rPr>
          <w:rFonts w:ascii="Times New Roman" w:hAnsi="Times New Roman" w:cs="Times New Roman"/>
          <w:sz w:val="24"/>
          <w:szCs w:val="24"/>
        </w:rPr>
        <w:t>instrument in itself, imbuing</w:t>
      </w:r>
      <w:proofErr w:type="gramEnd"/>
      <w:r w:rsidRPr="008340A6">
        <w:rPr>
          <w:rFonts w:ascii="Times New Roman" w:hAnsi="Times New Roman" w:cs="Times New Roman"/>
          <w:sz w:val="24"/>
          <w:szCs w:val="24"/>
        </w:rPr>
        <w:t xml:space="preserve"> each word with emotion and nuance, ultimately bringing the poetry to life. By seamlessly integrating poetry and music, Forrest </w:t>
      </w:r>
      <w:r w:rsidRPr="008340A6">
        <w:rPr>
          <w:rFonts w:ascii="Times New Roman" w:hAnsi="Times New Roman" w:cs="Times New Roman"/>
          <w:sz w:val="24"/>
          <w:szCs w:val="24"/>
        </w:rPr>
        <w:lastRenderedPageBreak/>
        <w:t>exemplifies the notion that these art forms are indeed interconnected. His work transcends the boundaries of traditional songwriting and offers listeners an immersive, emotive experience that showcases the transformative power of poetry in music.</w:t>
      </w:r>
      <w:r w:rsidR="0002785D" w:rsidRPr="008340A6">
        <w:rPr>
          <w:rFonts w:ascii="Times New Roman" w:hAnsi="Times New Roman" w:cs="Times New Roman"/>
          <w:sz w:val="24"/>
          <w:szCs w:val="24"/>
        </w:rPr>
        <w:t xml:space="preserve"> </w:t>
      </w:r>
      <w:commentRangeEnd w:id="6"/>
      <w:r w:rsidR="005A6843">
        <w:rPr>
          <w:rStyle w:val="CommentReference"/>
        </w:rPr>
        <w:commentReference w:id="6"/>
      </w:r>
    </w:p>
    <w:p w14:paraId="498B395B" w14:textId="71FD0A46" w:rsidR="005D0DCB" w:rsidRPr="008340A6" w:rsidDel="005A6843" w:rsidRDefault="004F11FE" w:rsidP="005A6843">
      <w:pPr>
        <w:spacing w:line="480" w:lineRule="auto"/>
        <w:ind w:firstLine="720"/>
        <w:rPr>
          <w:del w:id="7" w:author="Dave Lucas" w:date="2023-04-14T12:43:00Z"/>
          <w:rFonts w:ascii="Times New Roman" w:hAnsi="Times New Roman" w:cs="Times New Roman"/>
          <w:sz w:val="24"/>
          <w:szCs w:val="24"/>
        </w:rPr>
        <w:pPrChange w:id="8" w:author="Dave Lucas" w:date="2023-04-14T12:43:00Z">
          <w:pPr>
            <w:spacing w:line="480" w:lineRule="auto"/>
          </w:pPr>
        </w:pPrChange>
      </w:pPr>
      <w:r w:rsidRPr="008340A6">
        <w:rPr>
          <w:rFonts w:ascii="Times New Roman" w:hAnsi="Times New Roman" w:cs="Times New Roman"/>
          <w:sz w:val="24"/>
          <w:szCs w:val="24"/>
        </w:rPr>
        <w:t>Forrest is just an example of</w:t>
      </w:r>
      <w:r w:rsidR="004837EB" w:rsidRPr="008340A6">
        <w:rPr>
          <w:rFonts w:ascii="Times New Roman" w:hAnsi="Times New Roman" w:cs="Times New Roman"/>
          <w:sz w:val="24"/>
          <w:szCs w:val="24"/>
        </w:rPr>
        <w:t xml:space="preserve"> the positive expression of </w:t>
      </w:r>
      <w:r w:rsidR="00833578" w:rsidRPr="008340A6">
        <w:rPr>
          <w:rFonts w:ascii="Times New Roman" w:hAnsi="Times New Roman" w:cs="Times New Roman"/>
          <w:sz w:val="24"/>
          <w:szCs w:val="24"/>
        </w:rPr>
        <w:t xml:space="preserve">emotions and feelings. Many other </w:t>
      </w:r>
      <w:r w:rsidR="004A2DDE" w:rsidRPr="008340A6">
        <w:rPr>
          <w:rFonts w:ascii="Times New Roman" w:hAnsi="Times New Roman" w:cs="Times New Roman"/>
          <w:sz w:val="24"/>
          <w:szCs w:val="24"/>
        </w:rPr>
        <w:t>artists</w:t>
      </w:r>
      <w:r w:rsidR="00833578" w:rsidRPr="008340A6">
        <w:rPr>
          <w:rFonts w:ascii="Times New Roman" w:hAnsi="Times New Roman" w:cs="Times New Roman"/>
          <w:sz w:val="24"/>
          <w:szCs w:val="24"/>
        </w:rPr>
        <w:t xml:space="preserve">, like Honeypie and Dawin, </w:t>
      </w:r>
      <w:r w:rsidR="0018066F" w:rsidRPr="008340A6">
        <w:rPr>
          <w:rFonts w:ascii="Times New Roman" w:hAnsi="Times New Roman" w:cs="Times New Roman"/>
          <w:sz w:val="24"/>
          <w:szCs w:val="24"/>
        </w:rPr>
        <w:t>follow</w:t>
      </w:r>
      <w:r w:rsidR="00833578" w:rsidRPr="008340A6">
        <w:rPr>
          <w:rFonts w:ascii="Times New Roman" w:hAnsi="Times New Roman" w:cs="Times New Roman"/>
          <w:sz w:val="24"/>
          <w:szCs w:val="24"/>
        </w:rPr>
        <w:t xml:space="preserve"> suit</w:t>
      </w:r>
      <w:ins w:id="9" w:author="Dave Lucas" w:date="2023-04-14T12:43:00Z">
        <w:r w:rsidR="005A6843">
          <w:rPr>
            <w:rFonts w:ascii="Times New Roman" w:hAnsi="Times New Roman" w:cs="Times New Roman"/>
            <w:sz w:val="24"/>
            <w:szCs w:val="24"/>
          </w:rPr>
          <w:t>.</w:t>
        </w:r>
      </w:ins>
      <w:del w:id="10" w:author="Dave Lucas" w:date="2023-04-14T12:43:00Z">
        <w:r w:rsidR="00833578" w:rsidRPr="008340A6" w:rsidDel="005A6843">
          <w:rPr>
            <w:rFonts w:ascii="Times New Roman" w:hAnsi="Times New Roman" w:cs="Times New Roman"/>
            <w:sz w:val="24"/>
            <w:szCs w:val="24"/>
          </w:rPr>
          <w:delText>.</w:delText>
        </w:r>
      </w:del>
    </w:p>
    <w:p w14:paraId="29F35C85" w14:textId="7D22F3DD" w:rsidR="00350D02" w:rsidRPr="008340A6" w:rsidRDefault="00350D02" w:rsidP="005A6843">
      <w:pPr>
        <w:spacing w:line="480" w:lineRule="auto"/>
        <w:rPr>
          <w:rFonts w:ascii="Times New Roman" w:hAnsi="Times New Roman" w:cs="Times New Roman"/>
          <w:sz w:val="24"/>
          <w:szCs w:val="24"/>
        </w:rPr>
      </w:pPr>
      <w:r w:rsidRPr="008340A6">
        <w:rPr>
          <w:rFonts w:ascii="Times New Roman" w:hAnsi="Times New Roman" w:cs="Times New Roman"/>
          <w:sz w:val="24"/>
          <w:szCs w:val="24"/>
        </w:rPr>
        <w:t>Contradict</w:t>
      </w:r>
      <w:r w:rsidR="00F146BA" w:rsidRPr="008340A6">
        <w:rPr>
          <w:rFonts w:ascii="Times New Roman" w:hAnsi="Times New Roman" w:cs="Times New Roman"/>
          <w:sz w:val="24"/>
          <w:szCs w:val="24"/>
        </w:rPr>
        <w:t>ory</w:t>
      </w:r>
      <w:r w:rsidRPr="008340A6">
        <w:rPr>
          <w:rFonts w:ascii="Times New Roman" w:hAnsi="Times New Roman" w:cs="Times New Roman"/>
          <w:sz w:val="24"/>
          <w:szCs w:val="24"/>
        </w:rPr>
        <w:t xml:space="preserve"> to Forrest’s up</w:t>
      </w:r>
      <w:r w:rsidR="0059737A" w:rsidRPr="008340A6">
        <w:rPr>
          <w:rFonts w:ascii="Times New Roman" w:hAnsi="Times New Roman" w:cs="Times New Roman"/>
          <w:sz w:val="24"/>
          <w:szCs w:val="24"/>
        </w:rPr>
        <w:t>beat melody and childishly romantic lyrics, Powfu</w:t>
      </w:r>
      <w:r w:rsidR="008F23DC" w:rsidRPr="008340A6">
        <w:rPr>
          <w:rFonts w:ascii="Times New Roman" w:hAnsi="Times New Roman" w:cs="Times New Roman"/>
          <w:sz w:val="24"/>
          <w:szCs w:val="24"/>
        </w:rPr>
        <w:t xml:space="preserve">, a young rapper, uses poetry to convey an emotion of sadness and </w:t>
      </w:r>
      <w:r w:rsidR="00F146BA" w:rsidRPr="008340A6">
        <w:rPr>
          <w:rFonts w:ascii="Times New Roman" w:hAnsi="Times New Roman" w:cs="Times New Roman"/>
          <w:sz w:val="24"/>
          <w:szCs w:val="24"/>
        </w:rPr>
        <w:t xml:space="preserve">melancholy. One of his most famous </w:t>
      </w:r>
      <w:r w:rsidR="000477D4" w:rsidRPr="008340A6">
        <w:rPr>
          <w:rFonts w:ascii="Times New Roman" w:hAnsi="Times New Roman" w:cs="Times New Roman"/>
          <w:sz w:val="24"/>
          <w:szCs w:val="24"/>
        </w:rPr>
        <w:t>songs</w:t>
      </w:r>
      <w:r w:rsidR="00F43652" w:rsidRPr="008340A6">
        <w:rPr>
          <w:rFonts w:ascii="Times New Roman" w:hAnsi="Times New Roman" w:cs="Times New Roman"/>
          <w:sz w:val="24"/>
          <w:szCs w:val="24"/>
        </w:rPr>
        <w:t xml:space="preserve"> </w:t>
      </w:r>
      <w:r w:rsidR="000477D4" w:rsidRPr="008340A6">
        <w:rPr>
          <w:rFonts w:ascii="Times New Roman" w:hAnsi="Times New Roman" w:cs="Times New Roman"/>
          <w:sz w:val="24"/>
          <w:szCs w:val="24"/>
        </w:rPr>
        <w:t xml:space="preserve">is </w:t>
      </w:r>
      <w:r w:rsidR="00B65470">
        <w:rPr>
          <w:rFonts w:ascii="Times New Roman" w:hAnsi="Times New Roman" w:cs="Times New Roman"/>
          <w:sz w:val="24"/>
          <w:szCs w:val="24"/>
        </w:rPr>
        <w:t>“</w:t>
      </w:r>
      <w:r w:rsidR="000477D4" w:rsidRPr="008340A6">
        <w:rPr>
          <w:rFonts w:ascii="Times New Roman" w:hAnsi="Times New Roman" w:cs="Times New Roman"/>
          <w:sz w:val="24"/>
          <w:szCs w:val="24"/>
        </w:rPr>
        <w:t>deathbed</w:t>
      </w:r>
      <w:r w:rsidR="00B65470">
        <w:rPr>
          <w:rFonts w:ascii="Times New Roman" w:hAnsi="Times New Roman" w:cs="Times New Roman"/>
          <w:sz w:val="24"/>
          <w:szCs w:val="24"/>
        </w:rPr>
        <w:t>”</w:t>
      </w:r>
      <w:r w:rsidR="000477D4" w:rsidRPr="008340A6">
        <w:rPr>
          <w:rFonts w:ascii="Times New Roman" w:hAnsi="Times New Roman" w:cs="Times New Roman"/>
          <w:sz w:val="24"/>
          <w:szCs w:val="24"/>
        </w:rPr>
        <w:t xml:space="preserve">. </w:t>
      </w:r>
      <w:r w:rsidR="00971665" w:rsidRPr="008340A6">
        <w:rPr>
          <w:rFonts w:ascii="Times New Roman" w:hAnsi="Times New Roman" w:cs="Times New Roman"/>
          <w:sz w:val="24"/>
          <w:szCs w:val="24"/>
        </w:rPr>
        <w:t>Powfu's hit single "death bed" is a</w:t>
      </w:r>
      <w:r w:rsidR="00EB6535" w:rsidRPr="008340A6">
        <w:rPr>
          <w:rFonts w:ascii="Times New Roman" w:hAnsi="Times New Roman" w:cs="Times New Roman"/>
          <w:sz w:val="24"/>
          <w:szCs w:val="24"/>
        </w:rPr>
        <w:t>nother</w:t>
      </w:r>
      <w:r w:rsidR="00971665" w:rsidRPr="008340A6">
        <w:rPr>
          <w:rFonts w:ascii="Times New Roman" w:hAnsi="Times New Roman" w:cs="Times New Roman"/>
          <w:sz w:val="24"/>
          <w:szCs w:val="24"/>
        </w:rPr>
        <w:t xml:space="preserve"> prime example of how poetry and music can intersect to create a resonant and affecting composition. The song's lyrics are poetically crafted, touching on themes of love, loss, and the passage of time. Powfu's use of imagery and metaphors within the lyrics imbues the song with a poignant and emotive quality. </w:t>
      </w:r>
      <w:commentRangeStart w:id="11"/>
      <w:r w:rsidR="00971665" w:rsidRPr="008340A6">
        <w:rPr>
          <w:rFonts w:ascii="Times New Roman" w:hAnsi="Times New Roman" w:cs="Times New Roman"/>
          <w:sz w:val="24"/>
          <w:szCs w:val="24"/>
        </w:rPr>
        <w:t xml:space="preserve">Lines such as "Don't stay awake for too long / Don't go to bed / I'll make a cup of coffee for your head" create a vivid sense of intimacy and tenderness between the song's narrator and their subject. The song's refrain, "So, baby, don't you cry / As long as we have each other / We'll never say goodbye," further emphasizes the connection between the two individuals and highlights the song's themes of love and loss. </w:t>
      </w:r>
      <w:commentRangeEnd w:id="11"/>
      <w:r w:rsidR="005A6843">
        <w:rPr>
          <w:rStyle w:val="CommentReference"/>
        </w:rPr>
        <w:commentReference w:id="11"/>
      </w:r>
      <w:r w:rsidR="00971665" w:rsidRPr="008340A6">
        <w:rPr>
          <w:rFonts w:ascii="Times New Roman" w:hAnsi="Times New Roman" w:cs="Times New Roman"/>
          <w:sz w:val="24"/>
          <w:szCs w:val="24"/>
        </w:rPr>
        <w:t xml:space="preserve">In addition to the poetic lyrics, Powfu's musical composition underscores the emotional weight of the song. </w:t>
      </w:r>
      <w:commentRangeStart w:id="12"/>
      <w:r w:rsidR="00971665" w:rsidRPr="008340A6">
        <w:rPr>
          <w:rFonts w:ascii="Times New Roman" w:hAnsi="Times New Roman" w:cs="Times New Roman"/>
          <w:sz w:val="24"/>
          <w:szCs w:val="24"/>
        </w:rPr>
        <w:t xml:space="preserve">The stripped-back instrumentation, featuring a simple guitar riff and subtle beats, allows the lyrics to take center stage, intensifying their impact. </w:t>
      </w:r>
      <w:commentRangeEnd w:id="12"/>
      <w:r w:rsidR="005A6843">
        <w:rPr>
          <w:rStyle w:val="CommentReference"/>
        </w:rPr>
        <w:commentReference w:id="12"/>
      </w:r>
      <w:r w:rsidR="00971665" w:rsidRPr="008340A6">
        <w:rPr>
          <w:rFonts w:ascii="Times New Roman" w:hAnsi="Times New Roman" w:cs="Times New Roman"/>
          <w:sz w:val="24"/>
          <w:szCs w:val="24"/>
        </w:rPr>
        <w:t>Powfu's gentle, conversational vocal delivery further amplifies the song's emotional resonance, imbuing each word with a sense of longing and vulnerability. Overall, "death bed" is a poignant example of how poetry and music can come together to create a deeply affecting composition. The song's poetic lyrics, emotive vocal delivery, and understated musical composition combine to produce a moving and resonant piece of music.</w:t>
      </w:r>
      <w:r w:rsidR="00EB6535" w:rsidRPr="008340A6">
        <w:rPr>
          <w:rFonts w:ascii="Times New Roman" w:hAnsi="Times New Roman" w:cs="Times New Roman"/>
          <w:sz w:val="24"/>
          <w:szCs w:val="24"/>
        </w:rPr>
        <w:t xml:space="preserve"> </w:t>
      </w:r>
    </w:p>
    <w:p w14:paraId="1910F5CF" w14:textId="27EF833E" w:rsidR="00E30C69" w:rsidRDefault="00F4418A" w:rsidP="008340A6">
      <w:pPr>
        <w:spacing w:line="480" w:lineRule="auto"/>
        <w:rPr>
          <w:rFonts w:ascii="Times New Roman" w:hAnsi="Times New Roman" w:cs="Times New Roman"/>
          <w:sz w:val="24"/>
          <w:szCs w:val="24"/>
        </w:rPr>
      </w:pPr>
      <w:r w:rsidRPr="008340A6">
        <w:rPr>
          <w:rFonts w:ascii="Times New Roman" w:hAnsi="Times New Roman" w:cs="Times New Roman"/>
          <w:sz w:val="24"/>
          <w:szCs w:val="24"/>
        </w:rPr>
        <w:lastRenderedPageBreak/>
        <w:t>Both</w:t>
      </w:r>
      <w:r w:rsidR="002E3FB9" w:rsidRPr="008340A6">
        <w:rPr>
          <w:rFonts w:ascii="Times New Roman" w:hAnsi="Times New Roman" w:cs="Times New Roman"/>
          <w:sz w:val="24"/>
          <w:szCs w:val="24"/>
        </w:rPr>
        <w:t xml:space="preserve"> Forrest and Powfu</w:t>
      </w:r>
      <w:r w:rsidRPr="008340A6">
        <w:rPr>
          <w:rFonts w:ascii="Times New Roman" w:hAnsi="Times New Roman" w:cs="Times New Roman"/>
          <w:sz w:val="24"/>
          <w:szCs w:val="24"/>
        </w:rPr>
        <w:t xml:space="preserve"> are exemplary</w:t>
      </w:r>
      <w:r w:rsidR="002E3FB9" w:rsidRPr="008340A6">
        <w:rPr>
          <w:rFonts w:ascii="Times New Roman" w:hAnsi="Times New Roman" w:cs="Times New Roman"/>
          <w:sz w:val="24"/>
          <w:szCs w:val="24"/>
        </w:rPr>
        <w:t xml:space="preserve"> artists</w:t>
      </w:r>
      <w:r w:rsidRPr="008340A6">
        <w:rPr>
          <w:rFonts w:ascii="Times New Roman" w:hAnsi="Times New Roman" w:cs="Times New Roman"/>
          <w:sz w:val="24"/>
          <w:szCs w:val="24"/>
        </w:rPr>
        <w:t xml:space="preserve"> of the </w:t>
      </w:r>
      <w:r w:rsidR="002E3FB9" w:rsidRPr="008340A6">
        <w:rPr>
          <w:rFonts w:ascii="Times New Roman" w:hAnsi="Times New Roman" w:cs="Times New Roman"/>
          <w:sz w:val="24"/>
          <w:szCs w:val="24"/>
        </w:rPr>
        <w:t>young generation.</w:t>
      </w:r>
      <w:r w:rsidR="00A637D0" w:rsidRPr="008340A6">
        <w:rPr>
          <w:rFonts w:ascii="Times New Roman" w:hAnsi="Times New Roman" w:cs="Times New Roman"/>
          <w:sz w:val="24"/>
          <w:szCs w:val="24"/>
        </w:rPr>
        <w:t xml:space="preserve"> </w:t>
      </w:r>
      <w:r w:rsidR="001F508D" w:rsidRPr="008340A6">
        <w:rPr>
          <w:rFonts w:ascii="Times New Roman" w:hAnsi="Times New Roman" w:cs="Times New Roman"/>
          <w:sz w:val="24"/>
          <w:szCs w:val="24"/>
        </w:rPr>
        <w:t>In this hectic era,</w:t>
      </w:r>
      <w:r w:rsidR="00B42C3A" w:rsidRPr="008340A6">
        <w:rPr>
          <w:rFonts w:ascii="Times New Roman" w:hAnsi="Times New Roman" w:cs="Times New Roman"/>
          <w:sz w:val="24"/>
          <w:szCs w:val="24"/>
        </w:rPr>
        <w:t xml:space="preserve"> gen Z</w:t>
      </w:r>
      <w:r w:rsidR="00A637D0" w:rsidRPr="008340A6">
        <w:rPr>
          <w:rFonts w:ascii="Times New Roman" w:hAnsi="Times New Roman" w:cs="Times New Roman"/>
          <w:sz w:val="24"/>
          <w:szCs w:val="24"/>
        </w:rPr>
        <w:t>-ers</w:t>
      </w:r>
      <w:r w:rsidR="001F508D" w:rsidRPr="008340A6">
        <w:rPr>
          <w:rFonts w:ascii="Times New Roman" w:hAnsi="Times New Roman" w:cs="Times New Roman"/>
          <w:sz w:val="24"/>
          <w:szCs w:val="24"/>
        </w:rPr>
        <w:t xml:space="preserve"> </w:t>
      </w:r>
      <w:r w:rsidR="00096BE1" w:rsidRPr="008340A6">
        <w:rPr>
          <w:rFonts w:ascii="Times New Roman" w:hAnsi="Times New Roman" w:cs="Times New Roman"/>
          <w:sz w:val="24"/>
          <w:szCs w:val="24"/>
        </w:rPr>
        <w:t xml:space="preserve">who </w:t>
      </w:r>
      <w:r w:rsidR="001F508D" w:rsidRPr="008340A6">
        <w:rPr>
          <w:rFonts w:ascii="Times New Roman" w:hAnsi="Times New Roman" w:cs="Times New Roman"/>
          <w:sz w:val="24"/>
          <w:szCs w:val="24"/>
        </w:rPr>
        <w:t>are struggling to secure a place in life, to climb the</w:t>
      </w:r>
      <w:r w:rsidR="00096BE1" w:rsidRPr="008340A6">
        <w:rPr>
          <w:rFonts w:ascii="Times New Roman" w:hAnsi="Times New Roman" w:cs="Times New Roman"/>
          <w:sz w:val="24"/>
          <w:szCs w:val="24"/>
        </w:rPr>
        <w:t xml:space="preserve"> corporate ladder, to pursue financial independence, often </w:t>
      </w:r>
      <w:r w:rsidR="00F10CCD" w:rsidRPr="008340A6">
        <w:rPr>
          <w:rFonts w:ascii="Times New Roman" w:hAnsi="Times New Roman" w:cs="Times New Roman"/>
          <w:sz w:val="24"/>
          <w:szCs w:val="24"/>
        </w:rPr>
        <w:t>neglect their mental well-being</w:t>
      </w:r>
      <w:r w:rsidR="00234908" w:rsidRPr="008340A6">
        <w:rPr>
          <w:rFonts w:ascii="Times New Roman" w:hAnsi="Times New Roman" w:cs="Times New Roman"/>
          <w:sz w:val="24"/>
          <w:szCs w:val="24"/>
        </w:rPr>
        <w:t xml:space="preserve">. </w:t>
      </w:r>
      <w:commentRangeStart w:id="13"/>
      <w:r w:rsidR="003065D0" w:rsidRPr="008340A6">
        <w:rPr>
          <w:rFonts w:ascii="Times New Roman" w:hAnsi="Times New Roman" w:cs="Times New Roman"/>
          <w:sz w:val="24"/>
          <w:szCs w:val="24"/>
        </w:rPr>
        <w:t xml:space="preserve">As a result, many </w:t>
      </w:r>
      <w:r w:rsidR="00ED26AC" w:rsidRPr="008340A6">
        <w:rPr>
          <w:rFonts w:ascii="Times New Roman" w:hAnsi="Times New Roman" w:cs="Times New Roman"/>
          <w:sz w:val="24"/>
          <w:szCs w:val="24"/>
        </w:rPr>
        <w:t>have</w:t>
      </w:r>
      <w:r w:rsidR="003065D0" w:rsidRPr="008340A6">
        <w:rPr>
          <w:rFonts w:ascii="Times New Roman" w:hAnsi="Times New Roman" w:cs="Times New Roman"/>
          <w:sz w:val="24"/>
          <w:szCs w:val="24"/>
        </w:rPr>
        <w:t xml:space="preserve"> fallen into depression</w:t>
      </w:r>
      <w:r w:rsidR="00ED26AC" w:rsidRPr="008340A6">
        <w:rPr>
          <w:rFonts w:ascii="Times New Roman" w:hAnsi="Times New Roman" w:cs="Times New Roman"/>
          <w:sz w:val="24"/>
          <w:szCs w:val="24"/>
        </w:rPr>
        <w:t xml:space="preserve"> and have a dark and </w:t>
      </w:r>
      <w:r w:rsidR="00CA29FE" w:rsidRPr="008340A6">
        <w:rPr>
          <w:rFonts w:ascii="Times New Roman" w:hAnsi="Times New Roman" w:cs="Times New Roman"/>
          <w:sz w:val="24"/>
          <w:szCs w:val="24"/>
        </w:rPr>
        <w:t>pessimistic outlook on life</w:t>
      </w:r>
      <w:r w:rsidR="00ED26AC" w:rsidRPr="008340A6">
        <w:rPr>
          <w:rFonts w:ascii="Times New Roman" w:hAnsi="Times New Roman" w:cs="Times New Roman"/>
          <w:sz w:val="24"/>
          <w:szCs w:val="24"/>
        </w:rPr>
        <w:t>.</w:t>
      </w:r>
      <w:r w:rsidR="00CA29FE" w:rsidRPr="008340A6">
        <w:rPr>
          <w:rFonts w:ascii="Times New Roman" w:hAnsi="Times New Roman" w:cs="Times New Roman"/>
          <w:sz w:val="24"/>
          <w:szCs w:val="24"/>
        </w:rPr>
        <w:t xml:space="preserve"> What is so admirable about the work of Forrest and Powfu is that they have healing power.</w:t>
      </w:r>
      <w:r w:rsidR="00ED26AC" w:rsidRPr="008340A6">
        <w:rPr>
          <w:rFonts w:ascii="Times New Roman" w:hAnsi="Times New Roman" w:cs="Times New Roman"/>
          <w:sz w:val="24"/>
          <w:szCs w:val="24"/>
        </w:rPr>
        <w:t xml:space="preserve"> </w:t>
      </w:r>
      <w:r w:rsidR="008149DD" w:rsidRPr="008340A6">
        <w:rPr>
          <w:rFonts w:ascii="Times New Roman" w:hAnsi="Times New Roman" w:cs="Times New Roman"/>
          <w:sz w:val="24"/>
          <w:szCs w:val="24"/>
        </w:rPr>
        <w:t>Their music touches the soul of young people in a way as a cue to</w:t>
      </w:r>
      <w:r w:rsidR="00033545" w:rsidRPr="008340A6">
        <w:rPr>
          <w:rFonts w:ascii="Times New Roman" w:hAnsi="Times New Roman" w:cs="Times New Roman"/>
          <w:sz w:val="24"/>
          <w:szCs w:val="24"/>
        </w:rPr>
        <w:t xml:space="preserve"> be more aware of your internal battle, to</w:t>
      </w:r>
      <w:r w:rsidR="008149DD" w:rsidRPr="008340A6">
        <w:rPr>
          <w:rFonts w:ascii="Times New Roman" w:hAnsi="Times New Roman" w:cs="Times New Roman"/>
          <w:sz w:val="24"/>
          <w:szCs w:val="24"/>
        </w:rPr>
        <w:t xml:space="preserve"> take care of your inner self</w:t>
      </w:r>
      <w:r w:rsidR="00033545" w:rsidRPr="008340A6">
        <w:rPr>
          <w:rFonts w:ascii="Times New Roman" w:hAnsi="Times New Roman" w:cs="Times New Roman"/>
          <w:sz w:val="24"/>
          <w:szCs w:val="24"/>
        </w:rPr>
        <w:t xml:space="preserve">, to </w:t>
      </w:r>
      <w:r w:rsidR="008149DD" w:rsidRPr="008340A6">
        <w:rPr>
          <w:rFonts w:ascii="Times New Roman" w:hAnsi="Times New Roman" w:cs="Times New Roman"/>
          <w:sz w:val="24"/>
          <w:szCs w:val="24"/>
        </w:rPr>
        <w:t>be more in touch with your feelings</w:t>
      </w:r>
      <w:r w:rsidR="00033545" w:rsidRPr="008340A6">
        <w:rPr>
          <w:rFonts w:ascii="Times New Roman" w:hAnsi="Times New Roman" w:cs="Times New Roman"/>
          <w:sz w:val="24"/>
          <w:szCs w:val="24"/>
        </w:rPr>
        <w:t>, and to take time</w:t>
      </w:r>
      <w:r w:rsidR="00216EDC" w:rsidRPr="008340A6">
        <w:rPr>
          <w:rFonts w:ascii="Times New Roman" w:hAnsi="Times New Roman" w:cs="Times New Roman"/>
          <w:sz w:val="24"/>
          <w:szCs w:val="24"/>
        </w:rPr>
        <w:t xml:space="preserve"> to heal</w:t>
      </w:r>
      <w:r w:rsidR="008149DD" w:rsidRPr="008340A6">
        <w:rPr>
          <w:rFonts w:ascii="Times New Roman" w:hAnsi="Times New Roman" w:cs="Times New Roman"/>
          <w:sz w:val="24"/>
          <w:szCs w:val="24"/>
        </w:rPr>
        <w:t xml:space="preserve">. </w:t>
      </w:r>
      <w:r w:rsidR="00234908" w:rsidRPr="008340A6">
        <w:rPr>
          <w:rFonts w:ascii="Times New Roman" w:hAnsi="Times New Roman" w:cs="Times New Roman"/>
          <w:sz w:val="24"/>
          <w:szCs w:val="24"/>
        </w:rPr>
        <w:t xml:space="preserve">Even though the theme of the artists </w:t>
      </w:r>
      <w:r w:rsidR="00247EAB" w:rsidRPr="008340A6">
        <w:rPr>
          <w:rFonts w:ascii="Times New Roman" w:hAnsi="Times New Roman" w:cs="Times New Roman"/>
          <w:sz w:val="24"/>
          <w:szCs w:val="24"/>
        </w:rPr>
        <w:t>does</w:t>
      </w:r>
      <w:r w:rsidR="00234908" w:rsidRPr="008340A6">
        <w:rPr>
          <w:rFonts w:ascii="Times New Roman" w:hAnsi="Times New Roman" w:cs="Times New Roman"/>
          <w:sz w:val="24"/>
          <w:szCs w:val="24"/>
        </w:rPr>
        <w:t xml:space="preserve"> not directly </w:t>
      </w:r>
      <w:r w:rsidR="00216EDC" w:rsidRPr="008340A6">
        <w:rPr>
          <w:rFonts w:ascii="Times New Roman" w:hAnsi="Times New Roman" w:cs="Times New Roman"/>
          <w:sz w:val="24"/>
          <w:szCs w:val="24"/>
        </w:rPr>
        <w:t>instruct</w:t>
      </w:r>
      <w:r w:rsidR="00234908" w:rsidRPr="008340A6">
        <w:rPr>
          <w:rFonts w:ascii="Times New Roman" w:hAnsi="Times New Roman" w:cs="Times New Roman"/>
          <w:sz w:val="24"/>
          <w:szCs w:val="24"/>
        </w:rPr>
        <w:t xml:space="preserve"> listeners</w:t>
      </w:r>
      <w:r w:rsidR="00216EDC" w:rsidRPr="008340A6">
        <w:rPr>
          <w:rFonts w:ascii="Times New Roman" w:hAnsi="Times New Roman" w:cs="Times New Roman"/>
          <w:sz w:val="24"/>
          <w:szCs w:val="24"/>
        </w:rPr>
        <w:t xml:space="preserve"> on how</w:t>
      </w:r>
      <w:r w:rsidR="00234908" w:rsidRPr="008340A6">
        <w:rPr>
          <w:rFonts w:ascii="Times New Roman" w:hAnsi="Times New Roman" w:cs="Times New Roman"/>
          <w:sz w:val="24"/>
          <w:szCs w:val="24"/>
        </w:rPr>
        <w:t xml:space="preserve"> to take care of their mental health,</w:t>
      </w:r>
      <w:r w:rsidR="00216EDC" w:rsidRPr="008340A6">
        <w:rPr>
          <w:rFonts w:ascii="Times New Roman" w:hAnsi="Times New Roman" w:cs="Times New Roman"/>
          <w:sz w:val="24"/>
          <w:szCs w:val="24"/>
        </w:rPr>
        <w:t xml:space="preserve"> </w:t>
      </w:r>
      <w:r w:rsidR="000025BD" w:rsidRPr="008340A6">
        <w:rPr>
          <w:rFonts w:ascii="Times New Roman" w:hAnsi="Times New Roman" w:cs="Times New Roman"/>
          <w:sz w:val="24"/>
          <w:szCs w:val="24"/>
        </w:rPr>
        <w:t>its</w:t>
      </w:r>
      <w:r w:rsidR="00234908" w:rsidRPr="008340A6">
        <w:rPr>
          <w:rFonts w:ascii="Times New Roman" w:hAnsi="Times New Roman" w:cs="Times New Roman"/>
          <w:sz w:val="24"/>
          <w:szCs w:val="24"/>
        </w:rPr>
        <w:t xml:space="preserve"> sense of </w:t>
      </w:r>
      <w:r w:rsidR="00E049BA" w:rsidRPr="008340A6">
        <w:rPr>
          <w:rFonts w:ascii="Times New Roman" w:hAnsi="Times New Roman" w:cs="Times New Roman"/>
          <w:sz w:val="24"/>
          <w:szCs w:val="24"/>
        </w:rPr>
        <w:t>happiness or melancholic emptiness reminds</w:t>
      </w:r>
      <w:r w:rsidR="0048238A" w:rsidRPr="008340A6">
        <w:rPr>
          <w:rFonts w:ascii="Times New Roman" w:hAnsi="Times New Roman" w:cs="Times New Roman"/>
          <w:sz w:val="24"/>
          <w:szCs w:val="24"/>
        </w:rPr>
        <w:t xml:space="preserve"> them</w:t>
      </w:r>
      <w:r w:rsidR="00ED0B05" w:rsidRPr="008340A6">
        <w:rPr>
          <w:rFonts w:ascii="Times New Roman" w:hAnsi="Times New Roman" w:cs="Times New Roman"/>
          <w:sz w:val="24"/>
          <w:szCs w:val="24"/>
        </w:rPr>
        <w:t xml:space="preserve"> to take it slow</w:t>
      </w:r>
      <w:r w:rsidR="00AB3963" w:rsidRPr="008340A6">
        <w:rPr>
          <w:rFonts w:ascii="Times New Roman" w:hAnsi="Times New Roman" w:cs="Times New Roman"/>
          <w:sz w:val="24"/>
          <w:szCs w:val="24"/>
        </w:rPr>
        <w:t>, life is so beautiful and</w:t>
      </w:r>
      <w:r w:rsidR="005246D5" w:rsidRPr="008340A6">
        <w:rPr>
          <w:rFonts w:ascii="Times New Roman" w:hAnsi="Times New Roman" w:cs="Times New Roman"/>
          <w:sz w:val="24"/>
          <w:szCs w:val="24"/>
        </w:rPr>
        <w:t xml:space="preserve"> so much more than just work. </w:t>
      </w:r>
      <w:r w:rsidR="008B56BD" w:rsidRPr="008340A6">
        <w:rPr>
          <w:rFonts w:ascii="Times New Roman" w:hAnsi="Times New Roman" w:cs="Times New Roman"/>
          <w:sz w:val="24"/>
          <w:szCs w:val="24"/>
        </w:rPr>
        <w:t>Forrest reminds us that b</w:t>
      </w:r>
      <w:r w:rsidR="005246D5" w:rsidRPr="008340A6">
        <w:rPr>
          <w:rFonts w:ascii="Times New Roman" w:hAnsi="Times New Roman" w:cs="Times New Roman"/>
          <w:sz w:val="24"/>
          <w:szCs w:val="24"/>
        </w:rPr>
        <w:t>eing in love is beautiful and deliberating</w:t>
      </w:r>
      <w:r w:rsidR="00AB3963" w:rsidRPr="008340A6">
        <w:rPr>
          <w:rFonts w:ascii="Times New Roman" w:hAnsi="Times New Roman" w:cs="Times New Roman"/>
          <w:sz w:val="24"/>
          <w:szCs w:val="24"/>
        </w:rPr>
        <w:t>, while</w:t>
      </w:r>
      <w:r w:rsidR="005246D5" w:rsidRPr="008340A6">
        <w:rPr>
          <w:rFonts w:ascii="Times New Roman" w:hAnsi="Times New Roman" w:cs="Times New Roman"/>
          <w:sz w:val="24"/>
          <w:szCs w:val="24"/>
        </w:rPr>
        <w:t xml:space="preserve"> </w:t>
      </w:r>
      <w:r w:rsidR="008B56BD" w:rsidRPr="008340A6">
        <w:rPr>
          <w:rFonts w:ascii="Times New Roman" w:hAnsi="Times New Roman" w:cs="Times New Roman"/>
          <w:sz w:val="24"/>
          <w:szCs w:val="24"/>
        </w:rPr>
        <w:t xml:space="preserve">Powfu reminds us that health and depression is not </w:t>
      </w:r>
      <w:r w:rsidR="009B2ED5" w:rsidRPr="008340A6">
        <w:rPr>
          <w:rFonts w:ascii="Times New Roman" w:hAnsi="Times New Roman" w:cs="Times New Roman"/>
          <w:sz w:val="24"/>
          <w:szCs w:val="24"/>
        </w:rPr>
        <w:t xml:space="preserve">something to be indifferent about, especially at a young age. In a way, </w:t>
      </w:r>
      <w:r w:rsidR="00AA6431" w:rsidRPr="008340A6">
        <w:rPr>
          <w:rFonts w:ascii="Times New Roman" w:hAnsi="Times New Roman" w:cs="Times New Roman"/>
          <w:sz w:val="24"/>
          <w:szCs w:val="24"/>
        </w:rPr>
        <w:t xml:space="preserve">their poetry acts like an anchor, keeping listeners from drifting along the storm that is </w:t>
      </w:r>
      <w:r w:rsidR="00A770E1" w:rsidRPr="008340A6">
        <w:rPr>
          <w:rFonts w:ascii="Times New Roman" w:hAnsi="Times New Roman" w:cs="Times New Roman"/>
          <w:sz w:val="24"/>
          <w:szCs w:val="24"/>
        </w:rPr>
        <w:t>called “life”.</w:t>
      </w:r>
      <w:r w:rsidR="004B5F9E" w:rsidRPr="008340A6">
        <w:rPr>
          <w:rFonts w:ascii="Times New Roman" w:hAnsi="Times New Roman" w:cs="Times New Roman"/>
          <w:sz w:val="24"/>
          <w:szCs w:val="24"/>
        </w:rPr>
        <w:t xml:space="preserve"> </w:t>
      </w:r>
      <w:commentRangeEnd w:id="13"/>
      <w:r w:rsidR="003D17C6">
        <w:rPr>
          <w:rStyle w:val="CommentReference"/>
        </w:rPr>
        <w:commentReference w:id="13"/>
      </w:r>
      <w:r w:rsidR="00B65470">
        <w:rPr>
          <w:rFonts w:ascii="Times New Roman" w:hAnsi="Times New Roman" w:cs="Times New Roman"/>
          <w:sz w:val="24"/>
          <w:szCs w:val="24"/>
        </w:rPr>
        <w:br/>
      </w:r>
      <w:r w:rsidR="00810374">
        <w:rPr>
          <w:rFonts w:ascii="Times New Roman" w:hAnsi="Times New Roman" w:cs="Times New Roman"/>
          <w:sz w:val="24"/>
          <w:szCs w:val="24"/>
        </w:rPr>
        <w:t>Sometimes, a normal statement can be</w:t>
      </w:r>
      <w:r w:rsidR="00F10C90">
        <w:rPr>
          <w:rFonts w:ascii="Times New Roman" w:hAnsi="Times New Roman" w:cs="Times New Roman"/>
          <w:sz w:val="24"/>
          <w:szCs w:val="24"/>
        </w:rPr>
        <w:t xml:space="preserve"> categorized as a poem. There is nothing</w:t>
      </w:r>
      <w:r w:rsidR="00321964">
        <w:rPr>
          <w:rFonts w:ascii="Times New Roman" w:hAnsi="Times New Roman" w:cs="Times New Roman"/>
          <w:sz w:val="24"/>
          <w:szCs w:val="24"/>
        </w:rPr>
        <w:t xml:space="preserve"> wrong</w:t>
      </w:r>
      <w:r w:rsidR="00F10C90">
        <w:rPr>
          <w:rFonts w:ascii="Times New Roman" w:hAnsi="Times New Roman" w:cs="Times New Roman"/>
          <w:sz w:val="24"/>
          <w:szCs w:val="24"/>
        </w:rPr>
        <w:t xml:space="preserve"> with doing so, it is just that it is a little bit too </w:t>
      </w:r>
      <w:r w:rsidR="006465D3">
        <w:rPr>
          <w:rFonts w:ascii="Times New Roman" w:hAnsi="Times New Roman" w:cs="Times New Roman"/>
          <w:sz w:val="24"/>
          <w:szCs w:val="24"/>
        </w:rPr>
        <w:t>convenient</w:t>
      </w:r>
      <w:r w:rsidR="00321964">
        <w:rPr>
          <w:rFonts w:ascii="Times New Roman" w:hAnsi="Times New Roman" w:cs="Times New Roman"/>
          <w:sz w:val="24"/>
          <w:szCs w:val="24"/>
        </w:rPr>
        <w:t>, and too easy</w:t>
      </w:r>
      <w:r w:rsidR="006465D3">
        <w:rPr>
          <w:rFonts w:ascii="Times New Roman" w:hAnsi="Times New Roman" w:cs="Times New Roman"/>
          <w:sz w:val="24"/>
          <w:szCs w:val="24"/>
        </w:rPr>
        <w:t>.</w:t>
      </w:r>
      <w:r w:rsidR="009142CA">
        <w:rPr>
          <w:rFonts w:ascii="Times New Roman" w:hAnsi="Times New Roman" w:cs="Times New Roman"/>
          <w:sz w:val="24"/>
          <w:szCs w:val="24"/>
        </w:rPr>
        <w:t xml:space="preserve"> If any statement can be a poem, </w:t>
      </w:r>
      <w:r w:rsidR="008875E3">
        <w:rPr>
          <w:rFonts w:ascii="Times New Roman" w:hAnsi="Times New Roman" w:cs="Times New Roman"/>
          <w:sz w:val="24"/>
          <w:szCs w:val="24"/>
        </w:rPr>
        <w:t>then</w:t>
      </w:r>
      <w:r w:rsidR="009142CA">
        <w:rPr>
          <w:rFonts w:ascii="Times New Roman" w:hAnsi="Times New Roman" w:cs="Times New Roman"/>
          <w:sz w:val="24"/>
          <w:szCs w:val="24"/>
        </w:rPr>
        <w:t xml:space="preserve"> anyone can be a poet. This anthology</w:t>
      </w:r>
      <w:r w:rsidR="00F90012">
        <w:rPr>
          <w:rFonts w:ascii="Times New Roman" w:hAnsi="Times New Roman" w:cs="Times New Roman"/>
          <w:sz w:val="24"/>
          <w:szCs w:val="24"/>
        </w:rPr>
        <w:t xml:space="preserve"> sets its standards</w:t>
      </w:r>
      <w:r w:rsidR="00A77289">
        <w:rPr>
          <w:rFonts w:ascii="Times New Roman" w:hAnsi="Times New Roman" w:cs="Times New Roman"/>
          <w:sz w:val="24"/>
          <w:szCs w:val="24"/>
        </w:rPr>
        <w:t xml:space="preserve"> unconventionally</w:t>
      </w:r>
      <w:r w:rsidR="00F90012">
        <w:rPr>
          <w:rFonts w:ascii="Times New Roman" w:hAnsi="Times New Roman" w:cs="Times New Roman"/>
          <w:sz w:val="24"/>
          <w:szCs w:val="24"/>
        </w:rPr>
        <w:t xml:space="preserve"> higher</w:t>
      </w:r>
      <w:r w:rsidR="00A77289">
        <w:rPr>
          <w:rFonts w:ascii="Times New Roman" w:hAnsi="Times New Roman" w:cs="Times New Roman"/>
          <w:sz w:val="24"/>
          <w:szCs w:val="24"/>
        </w:rPr>
        <w:t>.</w:t>
      </w:r>
      <w:r w:rsidR="008821A3">
        <w:rPr>
          <w:rFonts w:ascii="Times New Roman" w:hAnsi="Times New Roman" w:cs="Times New Roman"/>
          <w:sz w:val="24"/>
          <w:szCs w:val="24"/>
        </w:rPr>
        <w:t xml:space="preserve"> </w:t>
      </w:r>
      <w:commentRangeStart w:id="14"/>
      <w:r w:rsidR="008821A3">
        <w:rPr>
          <w:rFonts w:ascii="Times New Roman" w:hAnsi="Times New Roman" w:cs="Times New Roman"/>
          <w:sz w:val="24"/>
          <w:szCs w:val="24"/>
        </w:rPr>
        <w:t xml:space="preserve">A good poem is </w:t>
      </w:r>
      <w:r w:rsidR="008875E3">
        <w:rPr>
          <w:rFonts w:ascii="Times New Roman" w:hAnsi="Times New Roman" w:cs="Times New Roman"/>
          <w:sz w:val="24"/>
          <w:szCs w:val="24"/>
        </w:rPr>
        <w:t>one</w:t>
      </w:r>
      <w:r w:rsidR="008821A3">
        <w:rPr>
          <w:rFonts w:ascii="Times New Roman" w:hAnsi="Times New Roman" w:cs="Times New Roman"/>
          <w:sz w:val="24"/>
          <w:szCs w:val="24"/>
        </w:rPr>
        <w:t xml:space="preserve"> that has rhyme, and i</w:t>
      </w:r>
      <w:r w:rsidR="002808C1">
        <w:rPr>
          <w:rFonts w:ascii="Times New Roman" w:hAnsi="Times New Roman" w:cs="Times New Roman"/>
          <w:sz w:val="24"/>
          <w:szCs w:val="24"/>
        </w:rPr>
        <w:t xml:space="preserve">n this anthology, every </w:t>
      </w:r>
      <w:r w:rsidR="008821A3">
        <w:rPr>
          <w:rFonts w:ascii="Times New Roman" w:hAnsi="Times New Roman" w:cs="Times New Roman"/>
          <w:sz w:val="24"/>
          <w:szCs w:val="24"/>
        </w:rPr>
        <w:t>piece of poetry</w:t>
      </w:r>
      <w:r w:rsidR="002808C1">
        <w:rPr>
          <w:rFonts w:ascii="Times New Roman" w:hAnsi="Times New Roman" w:cs="Times New Roman"/>
          <w:sz w:val="24"/>
          <w:szCs w:val="24"/>
        </w:rPr>
        <w:t xml:space="preserve"> has rhyme</w:t>
      </w:r>
      <w:r w:rsidR="00F67860">
        <w:rPr>
          <w:rFonts w:ascii="Times New Roman" w:hAnsi="Times New Roman" w:cs="Times New Roman"/>
          <w:sz w:val="24"/>
          <w:szCs w:val="24"/>
        </w:rPr>
        <w:t xml:space="preserve">s and musicality in its </w:t>
      </w:r>
      <w:r w:rsidR="008875E3">
        <w:rPr>
          <w:rFonts w:ascii="Times New Roman" w:hAnsi="Times New Roman" w:cs="Times New Roman"/>
          <w:sz w:val="24"/>
          <w:szCs w:val="24"/>
        </w:rPr>
        <w:t>nature.</w:t>
      </w:r>
      <w:r w:rsidR="002808C1">
        <w:rPr>
          <w:rFonts w:ascii="Times New Roman" w:hAnsi="Times New Roman" w:cs="Times New Roman"/>
          <w:sz w:val="24"/>
          <w:szCs w:val="24"/>
        </w:rPr>
        <w:t xml:space="preserve"> </w:t>
      </w:r>
      <w:commentRangeEnd w:id="14"/>
      <w:r w:rsidR="003D17C6">
        <w:rPr>
          <w:rStyle w:val="CommentReference"/>
        </w:rPr>
        <w:commentReference w:id="14"/>
      </w:r>
      <w:r w:rsidR="00500102">
        <w:rPr>
          <w:rFonts w:ascii="Times New Roman" w:hAnsi="Times New Roman" w:cs="Times New Roman"/>
          <w:sz w:val="24"/>
          <w:szCs w:val="24"/>
        </w:rPr>
        <w:t>I</w:t>
      </w:r>
      <w:r w:rsidR="002808C1">
        <w:rPr>
          <w:rFonts w:ascii="Times New Roman" w:hAnsi="Times New Roman" w:cs="Times New Roman"/>
          <w:sz w:val="24"/>
          <w:szCs w:val="24"/>
        </w:rPr>
        <w:t>t is the rhyme</w:t>
      </w:r>
      <w:r w:rsidR="00500102">
        <w:rPr>
          <w:rFonts w:ascii="Times New Roman" w:hAnsi="Times New Roman" w:cs="Times New Roman"/>
          <w:sz w:val="24"/>
          <w:szCs w:val="24"/>
        </w:rPr>
        <w:t xml:space="preserve"> and</w:t>
      </w:r>
      <w:r w:rsidR="002808C1">
        <w:rPr>
          <w:rFonts w:ascii="Times New Roman" w:hAnsi="Times New Roman" w:cs="Times New Roman"/>
          <w:sz w:val="24"/>
          <w:szCs w:val="24"/>
        </w:rPr>
        <w:t xml:space="preserve"> the musicality that makes poetry stand out from other form</w:t>
      </w:r>
      <w:r w:rsidR="00043B37">
        <w:rPr>
          <w:rFonts w:ascii="Times New Roman" w:hAnsi="Times New Roman" w:cs="Times New Roman"/>
          <w:sz w:val="24"/>
          <w:szCs w:val="24"/>
        </w:rPr>
        <w:t>s</w:t>
      </w:r>
      <w:r w:rsidR="002808C1">
        <w:rPr>
          <w:rFonts w:ascii="Times New Roman" w:hAnsi="Times New Roman" w:cs="Times New Roman"/>
          <w:sz w:val="24"/>
          <w:szCs w:val="24"/>
        </w:rPr>
        <w:t xml:space="preserve"> of li</w:t>
      </w:r>
      <w:r w:rsidR="00043B37">
        <w:rPr>
          <w:rFonts w:ascii="Times New Roman" w:hAnsi="Times New Roman" w:cs="Times New Roman"/>
          <w:sz w:val="24"/>
          <w:szCs w:val="24"/>
        </w:rPr>
        <w:t xml:space="preserve">terature. Rhymes play an important role in leaving a mark in </w:t>
      </w:r>
      <w:r w:rsidR="008E3441">
        <w:rPr>
          <w:rFonts w:ascii="Times New Roman" w:hAnsi="Times New Roman" w:cs="Times New Roman"/>
          <w:sz w:val="24"/>
          <w:szCs w:val="24"/>
        </w:rPr>
        <w:t>the readers’ heart.</w:t>
      </w:r>
      <w:r w:rsidR="00E30C69">
        <w:rPr>
          <w:rFonts w:ascii="Times New Roman" w:hAnsi="Times New Roman" w:cs="Times New Roman"/>
          <w:sz w:val="24"/>
          <w:szCs w:val="24"/>
        </w:rPr>
        <w:t xml:space="preserve"> </w:t>
      </w:r>
    </w:p>
    <w:p w14:paraId="20CC4D1F" w14:textId="32AC2DF4" w:rsidR="00997101" w:rsidRDefault="00500102" w:rsidP="008340A6">
      <w:pPr>
        <w:spacing w:line="480" w:lineRule="auto"/>
        <w:rPr>
          <w:rFonts w:ascii="Times New Roman" w:hAnsi="Times New Roman" w:cs="Times New Roman"/>
          <w:sz w:val="24"/>
          <w:szCs w:val="24"/>
        </w:rPr>
      </w:pPr>
      <w:r>
        <w:rPr>
          <w:rFonts w:ascii="Times New Roman" w:hAnsi="Times New Roman" w:cs="Times New Roman"/>
          <w:sz w:val="24"/>
          <w:szCs w:val="24"/>
        </w:rPr>
        <w:t>Firstly, r</w:t>
      </w:r>
      <w:r w:rsidR="00E30C69" w:rsidRPr="00E30C69">
        <w:rPr>
          <w:rFonts w:ascii="Times New Roman" w:hAnsi="Times New Roman" w:cs="Times New Roman"/>
          <w:sz w:val="24"/>
          <w:szCs w:val="24"/>
        </w:rPr>
        <w:t>hyme creates a sense of musicality in poetry</w:t>
      </w:r>
      <w:r w:rsidR="00475B36">
        <w:rPr>
          <w:rFonts w:ascii="Times New Roman" w:hAnsi="Times New Roman" w:cs="Times New Roman"/>
          <w:sz w:val="24"/>
          <w:szCs w:val="24"/>
        </w:rPr>
        <w:t>.</w:t>
      </w:r>
      <w:r w:rsidR="00586586">
        <w:rPr>
          <w:rFonts w:ascii="Times New Roman" w:hAnsi="Times New Roman" w:cs="Times New Roman"/>
          <w:sz w:val="24"/>
          <w:szCs w:val="24"/>
        </w:rPr>
        <w:t xml:space="preserve"> </w:t>
      </w:r>
      <w:r w:rsidR="00475B36">
        <w:rPr>
          <w:rFonts w:ascii="Times New Roman" w:hAnsi="Times New Roman" w:cs="Times New Roman"/>
          <w:sz w:val="24"/>
          <w:szCs w:val="24"/>
        </w:rPr>
        <w:t>It does that by</w:t>
      </w:r>
      <w:r w:rsidR="005B6AF4">
        <w:rPr>
          <w:rFonts w:ascii="Times New Roman" w:hAnsi="Times New Roman" w:cs="Times New Roman"/>
          <w:sz w:val="24"/>
          <w:szCs w:val="24"/>
        </w:rPr>
        <w:t xml:space="preserve"> saturating a</w:t>
      </w:r>
      <w:r w:rsidR="005B6AF4" w:rsidRPr="00E30C69">
        <w:rPr>
          <w:rFonts w:ascii="Times New Roman" w:hAnsi="Times New Roman" w:cs="Times New Roman"/>
          <w:sz w:val="24"/>
          <w:szCs w:val="24"/>
        </w:rPr>
        <w:t xml:space="preserve"> </w:t>
      </w:r>
      <w:proofErr w:type="gramStart"/>
      <w:r w:rsidR="005B6AF4" w:rsidRPr="00E30C69">
        <w:rPr>
          <w:rFonts w:ascii="Times New Roman" w:hAnsi="Times New Roman" w:cs="Times New Roman"/>
          <w:sz w:val="24"/>
          <w:szCs w:val="24"/>
        </w:rPr>
        <w:t>poem</w:t>
      </w:r>
      <w:r w:rsidR="005B6AF4">
        <w:rPr>
          <w:rFonts w:ascii="Times New Roman" w:hAnsi="Times New Roman" w:cs="Times New Roman"/>
          <w:sz w:val="24"/>
          <w:szCs w:val="24"/>
        </w:rPr>
        <w:t xml:space="preserve"> </w:t>
      </w:r>
      <w:r w:rsidR="005B6AF4" w:rsidRPr="00E30C69">
        <w:rPr>
          <w:rFonts w:ascii="Times New Roman" w:hAnsi="Times New Roman" w:cs="Times New Roman"/>
          <w:sz w:val="24"/>
          <w:szCs w:val="24"/>
        </w:rPr>
        <w:t xml:space="preserve"> </w:t>
      </w:r>
      <w:r w:rsidR="005B6AF4">
        <w:rPr>
          <w:rFonts w:ascii="Times New Roman" w:hAnsi="Times New Roman" w:cs="Times New Roman"/>
          <w:sz w:val="24"/>
          <w:szCs w:val="24"/>
        </w:rPr>
        <w:t>with</w:t>
      </w:r>
      <w:proofErr w:type="gramEnd"/>
      <w:r w:rsidR="00E30C69" w:rsidRPr="00E30C69">
        <w:rPr>
          <w:rFonts w:ascii="Times New Roman" w:hAnsi="Times New Roman" w:cs="Times New Roman"/>
          <w:sz w:val="24"/>
          <w:szCs w:val="24"/>
        </w:rPr>
        <w:t xml:space="preserve"> a </w:t>
      </w:r>
      <w:r w:rsidR="00475B36">
        <w:rPr>
          <w:rFonts w:ascii="Times New Roman" w:hAnsi="Times New Roman" w:cs="Times New Roman"/>
          <w:sz w:val="24"/>
          <w:szCs w:val="24"/>
        </w:rPr>
        <w:t>melodious</w:t>
      </w:r>
      <w:r w:rsidR="00E30C69" w:rsidRPr="00E30C69">
        <w:rPr>
          <w:rFonts w:ascii="Times New Roman" w:hAnsi="Times New Roman" w:cs="Times New Roman"/>
          <w:sz w:val="24"/>
          <w:szCs w:val="24"/>
        </w:rPr>
        <w:t xml:space="preserve"> </w:t>
      </w:r>
      <w:r w:rsidR="00EF568F">
        <w:rPr>
          <w:rFonts w:ascii="Times New Roman" w:hAnsi="Times New Roman" w:cs="Times New Roman"/>
          <w:sz w:val="24"/>
          <w:szCs w:val="24"/>
        </w:rPr>
        <w:t>sensation</w:t>
      </w:r>
      <w:r w:rsidR="00E30C69" w:rsidRPr="00E30C69">
        <w:rPr>
          <w:rFonts w:ascii="Times New Roman" w:hAnsi="Times New Roman" w:cs="Times New Roman"/>
          <w:sz w:val="24"/>
          <w:szCs w:val="24"/>
        </w:rPr>
        <w:t xml:space="preserve"> that</w:t>
      </w:r>
      <w:r w:rsidR="005B6AF4">
        <w:rPr>
          <w:rFonts w:ascii="Times New Roman" w:hAnsi="Times New Roman" w:cs="Times New Roman"/>
          <w:sz w:val="24"/>
          <w:szCs w:val="24"/>
        </w:rPr>
        <w:t xml:space="preserve"> makes it</w:t>
      </w:r>
      <w:r w:rsidR="00E30C69" w:rsidRPr="00E30C69">
        <w:rPr>
          <w:rFonts w:ascii="Times New Roman" w:hAnsi="Times New Roman" w:cs="Times New Roman"/>
          <w:sz w:val="24"/>
          <w:szCs w:val="24"/>
        </w:rPr>
        <w:t xml:space="preserve"> more enjoyable and memorable. This musicality can enhance the emotional impact of the poem, as the rhythmic pattern created by the rhyming words evokes feelings and emotions </w:t>
      </w:r>
      <w:r w:rsidR="007C2004">
        <w:rPr>
          <w:rFonts w:ascii="Times New Roman" w:hAnsi="Times New Roman" w:cs="Times New Roman"/>
          <w:sz w:val="24"/>
          <w:szCs w:val="24"/>
        </w:rPr>
        <w:t xml:space="preserve">that reside inside the audience. </w:t>
      </w:r>
      <w:r w:rsidR="00E30C69" w:rsidRPr="00E30C69">
        <w:rPr>
          <w:rFonts w:ascii="Times New Roman" w:hAnsi="Times New Roman" w:cs="Times New Roman"/>
          <w:sz w:val="24"/>
          <w:szCs w:val="24"/>
        </w:rPr>
        <w:t xml:space="preserve">This </w:t>
      </w:r>
      <w:r w:rsidR="007C2004">
        <w:rPr>
          <w:rFonts w:ascii="Times New Roman" w:hAnsi="Times New Roman" w:cs="Times New Roman"/>
          <w:sz w:val="24"/>
          <w:szCs w:val="24"/>
        </w:rPr>
        <w:t>link</w:t>
      </w:r>
      <w:r w:rsidR="00E30C69" w:rsidRPr="00E30C69">
        <w:rPr>
          <w:rFonts w:ascii="Times New Roman" w:hAnsi="Times New Roman" w:cs="Times New Roman"/>
          <w:sz w:val="24"/>
          <w:szCs w:val="24"/>
        </w:rPr>
        <w:t xml:space="preserve"> between sound and emotion is a </w:t>
      </w:r>
      <w:r w:rsidR="00E30C69" w:rsidRPr="00E30C69">
        <w:rPr>
          <w:rFonts w:ascii="Times New Roman" w:hAnsi="Times New Roman" w:cs="Times New Roman"/>
          <w:sz w:val="24"/>
          <w:szCs w:val="24"/>
        </w:rPr>
        <w:lastRenderedPageBreak/>
        <w:t>fundamental aspect of human experience, making rhyme a powerful tool for poets to convey their message.</w:t>
      </w:r>
    </w:p>
    <w:p w14:paraId="5F4CD55E" w14:textId="77777777" w:rsidR="00957FB2" w:rsidRDefault="00FD5FFF" w:rsidP="008340A6">
      <w:pPr>
        <w:spacing w:line="480" w:lineRule="auto"/>
        <w:rPr>
          <w:rFonts w:ascii="Times New Roman" w:hAnsi="Times New Roman" w:cs="Times New Roman"/>
          <w:sz w:val="24"/>
          <w:szCs w:val="24"/>
        </w:rPr>
      </w:pPr>
      <w:r w:rsidRPr="00FD5FFF">
        <w:rPr>
          <w:rFonts w:ascii="Times New Roman" w:hAnsi="Times New Roman" w:cs="Times New Roman"/>
          <w:sz w:val="24"/>
          <w:szCs w:val="24"/>
        </w:rPr>
        <w:t>Furthermore, rhyme helps to the coherence and structure of a poem by assisting the author in organizing his or her ideas and feelings in a cohesive manner. The poet can create a feeling of order and coherence that helps the reader or listener to follow the narrative or emotional arc of the work more readily by utilizing a regular rhyme scheme. This form can make the poetry more approachable and understandable to the audience, allowing them to connect more intimately with the author's feelings.</w:t>
      </w:r>
    </w:p>
    <w:p w14:paraId="2329ACE5" w14:textId="6C7B0B7E" w:rsidR="00A03702" w:rsidRPr="008340A6" w:rsidRDefault="00B777EE" w:rsidP="008340A6">
      <w:pPr>
        <w:spacing w:line="480" w:lineRule="auto"/>
        <w:rPr>
          <w:rFonts w:ascii="Times New Roman" w:hAnsi="Times New Roman" w:cs="Times New Roman"/>
          <w:sz w:val="24"/>
          <w:szCs w:val="24"/>
        </w:rPr>
      </w:pPr>
      <w:r>
        <w:rPr>
          <w:rFonts w:ascii="Times New Roman" w:hAnsi="Times New Roman" w:cs="Times New Roman"/>
          <w:sz w:val="24"/>
          <w:szCs w:val="24"/>
        </w:rPr>
        <w:t xml:space="preserve">Rhyming poems are already more special than other </w:t>
      </w:r>
      <w:r w:rsidR="00A44B20">
        <w:rPr>
          <w:rFonts w:ascii="Times New Roman" w:hAnsi="Times New Roman" w:cs="Times New Roman"/>
          <w:sz w:val="24"/>
          <w:szCs w:val="24"/>
        </w:rPr>
        <w:t>forms</w:t>
      </w:r>
      <w:r>
        <w:rPr>
          <w:rFonts w:ascii="Times New Roman" w:hAnsi="Times New Roman" w:cs="Times New Roman"/>
          <w:sz w:val="24"/>
          <w:szCs w:val="24"/>
        </w:rPr>
        <w:t xml:space="preserve"> of poetry because of the chemistry between the</w:t>
      </w:r>
      <w:r w:rsidR="00A44B20">
        <w:rPr>
          <w:rFonts w:ascii="Times New Roman" w:hAnsi="Times New Roman" w:cs="Times New Roman"/>
          <w:sz w:val="24"/>
          <w:szCs w:val="24"/>
        </w:rPr>
        <w:t xml:space="preserve"> science behind the</w:t>
      </w:r>
      <w:r>
        <w:rPr>
          <w:rFonts w:ascii="Times New Roman" w:hAnsi="Times New Roman" w:cs="Times New Roman"/>
          <w:sz w:val="24"/>
          <w:szCs w:val="24"/>
        </w:rPr>
        <w:t xml:space="preserve"> brain and rhythm. </w:t>
      </w:r>
      <w:r w:rsidR="00655ACA" w:rsidRPr="00655ACA">
        <w:rPr>
          <w:rFonts w:ascii="Times New Roman" w:hAnsi="Times New Roman" w:cs="Times New Roman"/>
          <w:sz w:val="24"/>
          <w:szCs w:val="24"/>
        </w:rPr>
        <w:t>Rhyme can serve as a mnemonic device, aiding in the memorization and recollection of poetry. The repetition of sounds in a rhyming poem makes it easier for the reader or listener to remember the words and their meaning. This aspect of rhyme strengthens the connection between the author and the audience, as the poem's message and emotions become more deeply ingrained in the reader's or listener's mind.</w:t>
      </w:r>
      <w:r w:rsidR="00AC3B2C">
        <w:rPr>
          <w:rFonts w:ascii="Times New Roman" w:hAnsi="Times New Roman" w:cs="Times New Roman"/>
          <w:sz w:val="24"/>
          <w:szCs w:val="24"/>
        </w:rPr>
        <w:t xml:space="preserve"> R</w:t>
      </w:r>
      <w:r w:rsidR="00655ACA">
        <w:rPr>
          <w:rFonts w:ascii="Times New Roman" w:hAnsi="Times New Roman" w:cs="Times New Roman"/>
          <w:sz w:val="24"/>
          <w:szCs w:val="24"/>
        </w:rPr>
        <w:t xml:space="preserve">hyming leaves a sense of </w:t>
      </w:r>
      <w:r w:rsidR="008461D5">
        <w:rPr>
          <w:rFonts w:ascii="Times New Roman" w:hAnsi="Times New Roman" w:cs="Times New Roman"/>
          <w:sz w:val="24"/>
          <w:szCs w:val="24"/>
        </w:rPr>
        <w:t>reverberation</w:t>
      </w:r>
      <w:r w:rsidR="00AC3B2C">
        <w:rPr>
          <w:rFonts w:ascii="Times New Roman" w:hAnsi="Times New Roman" w:cs="Times New Roman"/>
          <w:sz w:val="24"/>
          <w:szCs w:val="24"/>
        </w:rPr>
        <w:t xml:space="preserve"> for the readers, making a long</w:t>
      </w:r>
      <w:r w:rsidR="000613A2">
        <w:rPr>
          <w:rFonts w:ascii="Times New Roman" w:hAnsi="Times New Roman" w:cs="Times New Roman"/>
          <w:sz w:val="24"/>
          <w:szCs w:val="24"/>
        </w:rPr>
        <w:t>-</w:t>
      </w:r>
      <w:r w:rsidR="00AC3B2C">
        <w:rPr>
          <w:rFonts w:ascii="Times New Roman" w:hAnsi="Times New Roman" w:cs="Times New Roman"/>
          <w:sz w:val="24"/>
          <w:szCs w:val="24"/>
        </w:rPr>
        <w:t>lasting effect tha</w:t>
      </w:r>
      <w:r w:rsidR="00BD02FF">
        <w:rPr>
          <w:rFonts w:ascii="Times New Roman" w:hAnsi="Times New Roman" w:cs="Times New Roman"/>
          <w:sz w:val="24"/>
          <w:szCs w:val="24"/>
        </w:rPr>
        <w:t>t stick to the audience to the end of life.</w:t>
      </w:r>
      <w:r w:rsidR="00BD02FF">
        <w:rPr>
          <w:rFonts w:ascii="Times New Roman" w:hAnsi="Times New Roman" w:cs="Times New Roman"/>
          <w:sz w:val="24"/>
          <w:szCs w:val="24"/>
        </w:rPr>
        <w:br/>
      </w:r>
      <w:r w:rsidR="007F5157">
        <w:rPr>
          <w:rFonts w:ascii="Times New Roman" w:hAnsi="Times New Roman" w:cs="Times New Roman"/>
          <w:sz w:val="24"/>
          <w:szCs w:val="24"/>
        </w:rPr>
        <w:t xml:space="preserve">Rhyming poems are much more playful to read, thus it requires a </w:t>
      </w:r>
      <w:r w:rsidR="000613A2">
        <w:rPr>
          <w:rFonts w:ascii="Times New Roman" w:hAnsi="Times New Roman" w:cs="Times New Roman"/>
          <w:sz w:val="24"/>
          <w:szCs w:val="24"/>
        </w:rPr>
        <w:t xml:space="preserve">creativeness in order to create such a poem. </w:t>
      </w:r>
      <w:r w:rsidR="00A03702" w:rsidRPr="00A03702">
        <w:rPr>
          <w:rFonts w:ascii="Times New Roman" w:hAnsi="Times New Roman" w:cs="Times New Roman"/>
          <w:sz w:val="24"/>
          <w:szCs w:val="24"/>
        </w:rPr>
        <w:t>Rhyme can add an element of playfulness and creativity to a poem, as poets often experiment with language, word choice, and sound to create unique and engaging rhymes</w:t>
      </w:r>
      <w:r w:rsidR="00826B95">
        <w:rPr>
          <w:rFonts w:ascii="Times New Roman" w:hAnsi="Times New Roman" w:cs="Times New Roman"/>
          <w:sz w:val="24"/>
          <w:szCs w:val="24"/>
        </w:rPr>
        <w:t xml:space="preserve">, </w:t>
      </w:r>
      <w:r w:rsidR="00D33A81">
        <w:rPr>
          <w:rFonts w:ascii="Times New Roman" w:hAnsi="Times New Roman" w:cs="Times New Roman"/>
          <w:sz w:val="24"/>
          <w:szCs w:val="24"/>
        </w:rPr>
        <w:t>i.e.,</w:t>
      </w:r>
      <w:r w:rsidR="00826B95">
        <w:rPr>
          <w:rFonts w:ascii="Times New Roman" w:hAnsi="Times New Roman" w:cs="Times New Roman"/>
          <w:sz w:val="24"/>
          <w:szCs w:val="24"/>
        </w:rPr>
        <w:t xml:space="preserve"> wordplay.</w:t>
      </w:r>
      <w:r w:rsidR="00D33A81">
        <w:rPr>
          <w:rFonts w:ascii="Times New Roman" w:hAnsi="Times New Roman" w:cs="Times New Roman"/>
          <w:sz w:val="24"/>
          <w:szCs w:val="24"/>
        </w:rPr>
        <w:t xml:space="preserve"> We see wordplay many times in poetry</w:t>
      </w:r>
      <w:r w:rsidR="00982973">
        <w:rPr>
          <w:rFonts w:ascii="Times New Roman" w:hAnsi="Times New Roman" w:cs="Times New Roman"/>
          <w:sz w:val="24"/>
          <w:szCs w:val="24"/>
        </w:rPr>
        <w:t xml:space="preserve">. Wordplay can make a poem stand out from </w:t>
      </w:r>
      <w:r w:rsidR="00C4289D">
        <w:rPr>
          <w:rFonts w:ascii="Times New Roman" w:hAnsi="Times New Roman" w:cs="Times New Roman"/>
          <w:sz w:val="24"/>
          <w:szCs w:val="24"/>
        </w:rPr>
        <w:t xml:space="preserve">the </w:t>
      </w:r>
      <w:proofErr w:type="gramStart"/>
      <w:r w:rsidR="00C4289D">
        <w:rPr>
          <w:rFonts w:ascii="Times New Roman" w:hAnsi="Times New Roman" w:cs="Times New Roman"/>
          <w:sz w:val="24"/>
          <w:szCs w:val="24"/>
        </w:rPr>
        <w:t>rest, and</w:t>
      </w:r>
      <w:proofErr w:type="gramEnd"/>
      <w:r w:rsidR="00C4289D">
        <w:rPr>
          <w:rFonts w:ascii="Times New Roman" w:hAnsi="Times New Roman" w:cs="Times New Roman"/>
          <w:sz w:val="24"/>
          <w:szCs w:val="24"/>
        </w:rPr>
        <w:t xml:space="preserve"> make an impression to the readers. </w:t>
      </w:r>
      <w:r w:rsidR="00A03702" w:rsidRPr="00A03702">
        <w:rPr>
          <w:rFonts w:ascii="Times New Roman" w:hAnsi="Times New Roman" w:cs="Times New Roman"/>
          <w:sz w:val="24"/>
          <w:szCs w:val="24"/>
        </w:rPr>
        <w:t xml:space="preserve">This playful aspect can make the poem more enjoyable and captivating for the audience, inviting them to explore the language and emotions </w:t>
      </w:r>
      <w:r w:rsidR="00A03702" w:rsidRPr="00A03702">
        <w:rPr>
          <w:rFonts w:ascii="Times New Roman" w:hAnsi="Times New Roman" w:cs="Times New Roman"/>
          <w:sz w:val="24"/>
          <w:szCs w:val="24"/>
        </w:rPr>
        <w:lastRenderedPageBreak/>
        <w:t>more deeply. By engaging the reader or listener in this way, the poet can foster a stronger connection between their emotions and the audience's experience.</w:t>
      </w:r>
    </w:p>
    <w:p w14:paraId="41EFF15A" w14:textId="523DF1F5" w:rsidR="008E2C5B" w:rsidRPr="008340A6" w:rsidRDefault="00227F61" w:rsidP="008340A6">
      <w:pPr>
        <w:spacing w:line="480" w:lineRule="auto"/>
        <w:rPr>
          <w:rFonts w:ascii="Times New Roman" w:hAnsi="Times New Roman" w:cs="Times New Roman"/>
          <w:sz w:val="24"/>
          <w:szCs w:val="24"/>
        </w:rPr>
      </w:pPr>
      <w:r w:rsidRPr="008340A6">
        <w:rPr>
          <w:rFonts w:ascii="Times New Roman" w:hAnsi="Times New Roman" w:cs="Times New Roman"/>
          <w:sz w:val="24"/>
          <w:szCs w:val="24"/>
        </w:rPr>
        <w:t>A piece of writing can never be a poem just because it rhymes.</w:t>
      </w:r>
      <w:r w:rsidR="00F64A1C" w:rsidRPr="008340A6">
        <w:rPr>
          <w:rFonts w:ascii="Times New Roman" w:hAnsi="Times New Roman" w:cs="Times New Roman"/>
          <w:sz w:val="24"/>
          <w:szCs w:val="24"/>
        </w:rPr>
        <w:t xml:space="preserve"> For a poem to be what it is, </w:t>
      </w:r>
      <w:r w:rsidR="0064625B" w:rsidRPr="008340A6">
        <w:rPr>
          <w:rFonts w:ascii="Times New Roman" w:hAnsi="Times New Roman" w:cs="Times New Roman"/>
          <w:sz w:val="24"/>
          <w:szCs w:val="24"/>
        </w:rPr>
        <w:t xml:space="preserve">the author’s intention must be recognized. But it is </w:t>
      </w:r>
      <w:r w:rsidR="00057C41" w:rsidRPr="008340A6">
        <w:rPr>
          <w:rFonts w:ascii="Times New Roman" w:hAnsi="Times New Roman" w:cs="Times New Roman"/>
          <w:sz w:val="24"/>
          <w:szCs w:val="24"/>
        </w:rPr>
        <w:t>so broad to define recognition. In this anthology, a poem is recognized when the person reading the piece feel</w:t>
      </w:r>
      <w:r w:rsidR="00622704" w:rsidRPr="008340A6">
        <w:rPr>
          <w:rFonts w:ascii="Times New Roman" w:hAnsi="Times New Roman" w:cs="Times New Roman"/>
          <w:sz w:val="24"/>
          <w:szCs w:val="24"/>
        </w:rPr>
        <w:t>s</w:t>
      </w:r>
      <w:r w:rsidR="00057C41" w:rsidRPr="008340A6">
        <w:rPr>
          <w:rFonts w:ascii="Times New Roman" w:hAnsi="Times New Roman" w:cs="Times New Roman"/>
          <w:sz w:val="24"/>
          <w:szCs w:val="24"/>
        </w:rPr>
        <w:t xml:space="preserve"> a</w:t>
      </w:r>
      <w:r w:rsidR="00622704" w:rsidRPr="008340A6">
        <w:rPr>
          <w:rFonts w:ascii="Times New Roman" w:hAnsi="Times New Roman" w:cs="Times New Roman"/>
          <w:sz w:val="24"/>
          <w:szCs w:val="24"/>
        </w:rPr>
        <w:t xml:space="preserve"> mental</w:t>
      </w:r>
      <w:r w:rsidR="00057C41" w:rsidRPr="008340A6">
        <w:rPr>
          <w:rFonts w:ascii="Times New Roman" w:hAnsi="Times New Roman" w:cs="Times New Roman"/>
          <w:sz w:val="24"/>
          <w:szCs w:val="24"/>
        </w:rPr>
        <w:t xml:space="preserve"> connection</w:t>
      </w:r>
      <w:r w:rsidR="00622704" w:rsidRPr="008340A6">
        <w:rPr>
          <w:rFonts w:ascii="Times New Roman" w:hAnsi="Times New Roman" w:cs="Times New Roman"/>
          <w:sz w:val="24"/>
          <w:szCs w:val="24"/>
        </w:rPr>
        <w:t xml:space="preserve"> to the author. </w:t>
      </w:r>
      <w:r w:rsidR="00010B45" w:rsidRPr="008340A6">
        <w:rPr>
          <w:rFonts w:ascii="Times New Roman" w:hAnsi="Times New Roman" w:cs="Times New Roman"/>
          <w:sz w:val="24"/>
          <w:szCs w:val="24"/>
        </w:rPr>
        <w:t xml:space="preserve">For that to be the case, </w:t>
      </w:r>
      <w:r w:rsidR="008E2C5B" w:rsidRPr="008340A6">
        <w:rPr>
          <w:rFonts w:ascii="Times New Roman" w:hAnsi="Times New Roman" w:cs="Times New Roman"/>
          <w:sz w:val="24"/>
          <w:szCs w:val="24"/>
        </w:rPr>
        <w:t>poetry</w:t>
      </w:r>
      <w:r w:rsidR="00010B45" w:rsidRPr="008340A6">
        <w:rPr>
          <w:rFonts w:ascii="Times New Roman" w:hAnsi="Times New Roman" w:cs="Times New Roman"/>
          <w:sz w:val="24"/>
          <w:szCs w:val="24"/>
        </w:rPr>
        <w:t xml:space="preserve"> should be</w:t>
      </w:r>
      <w:r w:rsidR="008E2C5B" w:rsidRPr="008340A6">
        <w:rPr>
          <w:rFonts w:ascii="Times New Roman" w:hAnsi="Times New Roman" w:cs="Times New Roman"/>
          <w:sz w:val="24"/>
          <w:szCs w:val="24"/>
        </w:rPr>
        <w:t xml:space="preserve"> a confession – an intimate sharing of thoughts, emotions, and experiences that transcends the boundaries of time and space</w:t>
      </w:r>
      <w:r w:rsidR="00010B45" w:rsidRPr="008340A6">
        <w:rPr>
          <w:rFonts w:ascii="Times New Roman" w:hAnsi="Times New Roman" w:cs="Times New Roman"/>
          <w:sz w:val="24"/>
          <w:szCs w:val="24"/>
        </w:rPr>
        <w:t xml:space="preserve"> – between the authors and the readers/listeners</w:t>
      </w:r>
      <w:r w:rsidR="00A013ED" w:rsidRPr="008340A6">
        <w:rPr>
          <w:rFonts w:ascii="Times New Roman" w:hAnsi="Times New Roman" w:cs="Times New Roman"/>
          <w:sz w:val="24"/>
          <w:szCs w:val="24"/>
        </w:rPr>
        <w:t>, in essence</w:t>
      </w:r>
      <w:r w:rsidR="008E2C5B" w:rsidRPr="008340A6">
        <w:rPr>
          <w:rFonts w:ascii="Times New Roman" w:hAnsi="Times New Roman" w:cs="Times New Roman"/>
          <w:sz w:val="24"/>
          <w:szCs w:val="24"/>
        </w:rPr>
        <w:t xml:space="preserve">. This connection is vital for the </w:t>
      </w:r>
      <w:r w:rsidR="00A013ED" w:rsidRPr="008340A6">
        <w:rPr>
          <w:rFonts w:ascii="Times New Roman" w:hAnsi="Times New Roman" w:cs="Times New Roman"/>
          <w:sz w:val="24"/>
          <w:szCs w:val="24"/>
        </w:rPr>
        <w:t>young</w:t>
      </w:r>
      <w:r w:rsidR="008E2C5B" w:rsidRPr="008340A6">
        <w:rPr>
          <w:rFonts w:ascii="Times New Roman" w:hAnsi="Times New Roman" w:cs="Times New Roman"/>
          <w:sz w:val="24"/>
          <w:szCs w:val="24"/>
        </w:rPr>
        <w:t xml:space="preserve"> generation, as it provides a platform to explore the complexities of </w:t>
      </w:r>
      <w:r w:rsidR="00ED2F27" w:rsidRPr="008340A6">
        <w:rPr>
          <w:rFonts w:ascii="Times New Roman" w:hAnsi="Times New Roman" w:cs="Times New Roman"/>
          <w:sz w:val="24"/>
          <w:szCs w:val="24"/>
        </w:rPr>
        <w:t>human</w:t>
      </w:r>
      <w:r w:rsidR="008E2C5B" w:rsidRPr="008340A6">
        <w:rPr>
          <w:rFonts w:ascii="Times New Roman" w:hAnsi="Times New Roman" w:cs="Times New Roman"/>
          <w:sz w:val="24"/>
          <w:szCs w:val="24"/>
        </w:rPr>
        <w:t xml:space="preserve"> experience while navigating the unique challenges of the modern era.</w:t>
      </w:r>
    </w:p>
    <w:p w14:paraId="6CF0388E" w14:textId="079E8FE5" w:rsidR="008E2C5B" w:rsidRPr="008340A6" w:rsidRDefault="00201673" w:rsidP="008340A6">
      <w:pPr>
        <w:spacing w:line="480" w:lineRule="auto"/>
        <w:rPr>
          <w:rFonts w:ascii="Times New Roman" w:hAnsi="Times New Roman" w:cs="Times New Roman"/>
          <w:sz w:val="24"/>
          <w:szCs w:val="24"/>
        </w:rPr>
      </w:pPr>
      <w:r w:rsidRPr="008340A6">
        <w:rPr>
          <w:rFonts w:ascii="Times New Roman" w:hAnsi="Times New Roman" w:cs="Times New Roman"/>
          <w:sz w:val="24"/>
          <w:szCs w:val="24"/>
        </w:rPr>
        <w:t xml:space="preserve">Poetry's ability to disclose the author's deepest thoughts and emotions is one of its most fascinating aspects. Poets frequently employ the written word as a therapeutic form of self-exploration, exposing their vulnerabilities to the audience. This unvarnished depiction of the human experience fosters closeness between the poet and the reader or listener, allowing for a more in-depth comprehension of the author's emotions and thoughts. </w:t>
      </w:r>
      <w:r w:rsidR="008E2C5B" w:rsidRPr="008340A6">
        <w:rPr>
          <w:rFonts w:ascii="Times New Roman" w:hAnsi="Times New Roman" w:cs="Times New Roman"/>
          <w:sz w:val="24"/>
          <w:szCs w:val="24"/>
        </w:rPr>
        <w:t xml:space="preserve">Moreover, poetry is a conduit for empathy and emotional resonance. When </w:t>
      </w:r>
      <w:r w:rsidRPr="008340A6">
        <w:rPr>
          <w:rFonts w:ascii="Times New Roman" w:hAnsi="Times New Roman" w:cs="Times New Roman"/>
          <w:sz w:val="24"/>
          <w:szCs w:val="24"/>
        </w:rPr>
        <w:t>the audience</w:t>
      </w:r>
      <w:r w:rsidR="008E2C5B" w:rsidRPr="008340A6">
        <w:rPr>
          <w:rFonts w:ascii="Times New Roman" w:hAnsi="Times New Roman" w:cs="Times New Roman"/>
          <w:sz w:val="24"/>
          <w:szCs w:val="24"/>
        </w:rPr>
        <w:t xml:space="preserve"> connect with a poem, they are not only empathizing with the poet but also drawing upon their own personal experiences and emotions. This connection fosters a sense of community and understanding, bridging the gap between </w:t>
      </w:r>
      <w:r w:rsidR="000934C6" w:rsidRPr="008340A6">
        <w:rPr>
          <w:rFonts w:ascii="Times New Roman" w:hAnsi="Times New Roman" w:cs="Times New Roman"/>
          <w:sz w:val="24"/>
          <w:szCs w:val="24"/>
        </w:rPr>
        <w:t>individuals,</w:t>
      </w:r>
      <w:r w:rsidR="008E2C5B" w:rsidRPr="008340A6">
        <w:rPr>
          <w:rFonts w:ascii="Times New Roman" w:hAnsi="Times New Roman" w:cs="Times New Roman"/>
          <w:sz w:val="24"/>
          <w:szCs w:val="24"/>
        </w:rPr>
        <w:t xml:space="preserve"> and fostering a shared human experience.</w:t>
      </w:r>
    </w:p>
    <w:p w14:paraId="3528B0A2" w14:textId="44342C4B" w:rsidR="008E2C5B" w:rsidRPr="008340A6" w:rsidRDefault="00552298" w:rsidP="008340A6">
      <w:pPr>
        <w:spacing w:line="480" w:lineRule="auto"/>
        <w:rPr>
          <w:rFonts w:ascii="Times New Roman" w:hAnsi="Times New Roman" w:cs="Times New Roman"/>
          <w:sz w:val="24"/>
          <w:szCs w:val="24"/>
        </w:rPr>
      </w:pPr>
      <w:r>
        <w:rPr>
          <w:rFonts w:ascii="Times New Roman" w:hAnsi="Times New Roman" w:cs="Times New Roman"/>
          <w:sz w:val="24"/>
          <w:szCs w:val="24"/>
        </w:rPr>
        <w:t>More than ever,</w:t>
      </w:r>
      <w:r w:rsidR="00FA7C13">
        <w:rPr>
          <w:rFonts w:ascii="Times New Roman" w:hAnsi="Times New Roman" w:cs="Times New Roman"/>
          <w:sz w:val="24"/>
          <w:szCs w:val="24"/>
        </w:rPr>
        <w:t xml:space="preserve"> this anthology</w:t>
      </w:r>
      <w:r w:rsidRPr="00552298">
        <w:rPr>
          <w:rFonts w:ascii="Times New Roman" w:hAnsi="Times New Roman" w:cs="Times New Roman"/>
          <w:sz w:val="24"/>
          <w:szCs w:val="24"/>
        </w:rPr>
        <w:t xml:space="preserve"> is relevant </w:t>
      </w:r>
      <w:r w:rsidR="00FA7C13">
        <w:rPr>
          <w:rFonts w:ascii="Times New Roman" w:hAnsi="Times New Roman" w:cs="Times New Roman"/>
          <w:sz w:val="24"/>
          <w:szCs w:val="24"/>
        </w:rPr>
        <w:t xml:space="preserve">to the </w:t>
      </w:r>
      <w:r w:rsidR="00577B2F">
        <w:rPr>
          <w:rFonts w:ascii="Times New Roman" w:hAnsi="Times New Roman" w:cs="Times New Roman"/>
          <w:sz w:val="24"/>
          <w:szCs w:val="24"/>
        </w:rPr>
        <w:t>contemporary</w:t>
      </w:r>
      <w:r w:rsidR="00FA7C13">
        <w:rPr>
          <w:rFonts w:ascii="Times New Roman" w:hAnsi="Times New Roman" w:cs="Times New Roman"/>
          <w:sz w:val="24"/>
          <w:szCs w:val="24"/>
        </w:rPr>
        <w:t xml:space="preserve"> social dynamic</w:t>
      </w:r>
      <w:r w:rsidRPr="00552298">
        <w:rPr>
          <w:rFonts w:ascii="Times New Roman" w:hAnsi="Times New Roman" w:cs="Times New Roman"/>
          <w:sz w:val="24"/>
          <w:szCs w:val="24"/>
        </w:rPr>
        <w:t xml:space="preserve"> because it refers to the unique issues and experiences that young people confront </w:t>
      </w:r>
      <w:r w:rsidR="00577B2F">
        <w:rPr>
          <w:rFonts w:ascii="Times New Roman" w:hAnsi="Times New Roman" w:cs="Times New Roman"/>
          <w:sz w:val="24"/>
          <w:szCs w:val="24"/>
        </w:rPr>
        <w:t>nowadays</w:t>
      </w:r>
      <w:r w:rsidRPr="00552298">
        <w:rPr>
          <w:rFonts w:ascii="Times New Roman" w:hAnsi="Times New Roman" w:cs="Times New Roman"/>
          <w:sz w:val="24"/>
          <w:szCs w:val="24"/>
        </w:rPr>
        <w:t>. The current day can be overwhelming and perplexing due to rapid technological breakthroughs, the advent of social media, and the constant flood of information.</w:t>
      </w:r>
      <w:r w:rsidR="005B35C4">
        <w:rPr>
          <w:rFonts w:ascii="Times New Roman" w:hAnsi="Times New Roman" w:cs="Times New Roman"/>
          <w:sz w:val="24"/>
          <w:szCs w:val="24"/>
        </w:rPr>
        <w:t xml:space="preserve"> Established</w:t>
      </w:r>
      <w:r w:rsidR="00B326A6">
        <w:rPr>
          <w:rFonts w:ascii="Times New Roman" w:hAnsi="Times New Roman" w:cs="Times New Roman"/>
          <w:sz w:val="24"/>
          <w:szCs w:val="24"/>
        </w:rPr>
        <w:t xml:space="preserve"> </w:t>
      </w:r>
      <w:r w:rsidR="0033634F">
        <w:rPr>
          <w:rFonts w:ascii="Times New Roman" w:hAnsi="Times New Roman" w:cs="Times New Roman"/>
          <w:sz w:val="24"/>
          <w:szCs w:val="24"/>
        </w:rPr>
        <w:t xml:space="preserve">above, </w:t>
      </w:r>
      <w:r w:rsidR="0033634F" w:rsidRPr="00552298">
        <w:rPr>
          <w:rFonts w:ascii="Times New Roman" w:hAnsi="Times New Roman" w:cs="Times New Roman"/>
          <w:sz w:val="24"/>
          <w:szCs w:val="24"/>
        </w:rPr>
        <w:t>poetry</w:t>
      </w:r>
      <w:r w:rsidR="00812DEC">
        <w:rPr>
          <w:rFonts w:ascii="Times New Roman" w:hAnsi="Times New Roman" w:cs="Times New Roman"/>
          <w:sz w:val="24"/>
          <w:szCs w:val="24"/>
        </w:rPr>
        <w:t xml:space="preserve"> is a reminder, a speed </w:t>
      </w:r>
      <w:r w:rsidR="00812DEC">
        <w:rPr>
          <w:rFonts w:ascii="Times New Roman" w:hAnsi="Times New Roman" w:cs="Times New Roman"/>
          <w:sz w:val="24"/>
          <w:szCs w:val="24"/>
        </w:rPr>
        <w:lastRenderedPageBreak/>
        <w:t xml:space="preserve">bump to </w:t>
      </w:r>
      <w:r w:rsidR="00F63C34">
        <w:rPr>
          <w:rFonts w:ascii="Times New Roman" w:hAnsi="Times New Roman" w:cs="Times New Roman"/>
          <w:sz w:val="24"/>
          <w:szCs w:val="24"/>
        </w:rPr>
        <w:t>slow down the hassle lifestyle and</w:t>
      </w:r>
      <w:r w:rsidRPr="00552298">
        <w:rPr>
          <w:rFonts w:ascii="Times New Roman" w:hAnsi="Times New Roman" w:cs="Times New Roman"/>
          <w:sz w:val="24"/>
          <w:szCs w:val="24"/>
        </w:rPr>
        <w:t xml:space="preserve"> allow young people to absorb their experiences and make sense of the world around them.</w:t>
      </w:r>
    </w:p>
    <w:p w14:paraId="18C3F180" w14:textId="77777777" w:rsidR="00DB226A" w:rsidRPr="00DB226A" w:rsidRDefault="00DB226A" w:rsidP="00DB226A">
      <w:pPr>
        <w:spacing w:line="480" w:lineRule="auto"/>
        <w:rPr>
          <w:rFonts w:ascii="Times New Roman" w:hAnsi="Times New Roman" w:cs="Times New Roman"/>
          <w:sz w:val="24"/>
          <w:szCs w:val="24"/>
        </w:rPr>
      </w:pPr>
      <w:r w:rsidRPr="00DB226A">
        <w:rPr>
          <w:rFonts w:ascii="Times New Roman" w:hAnsi="Times New Roman" w:cs="Times New Roman"/>
          <w:sz w:val="24"/>
          <w:szCs w:val="24"/>
        </w:rPr>
        <w:t>Poetry also provides a forum for self-expression and self-discovery. Poetry allows young people to explore deeper into their thoughts, feelings, and experiences in a world where identity and self-worth are often related to superficial markers of success. Poetry allows today's youth to better understand themselves and the world around them, generating a sense of personal growth and development.</w:t>
      </w:r>
    </w:p>
    <w:p w14:paraId="78347887" w14:textId="41D9F328" w:rsidR="008E2C5B" w:rsidRPr="008340A6" w:rsidRDefault="00DB226A" w:rsidP="00DB226A">
      <w:pPr>
        <w:spacing w:line="480" w:lineRule="auto"/>
        <w:rPr>
          <w:rFonts w:ascii="Times New Roman" w:hAnsi="Times New Roman" w:cs="Times New Roman"/>
          <w:sz w:val="24"/>
          <w:szCs w:val="24"/>
        </w:rPr>
      </w:pPr>
      <w:r w:rsidRPr="00DB226A">
        <w:rPr>
          <w:rFonts w:ascii="Times New Roman" w:hAnsi="Times New Roman" w:cs="Times New Roman"/>
          <w:sz w:val="24"/>
          <w:szCs w:val="24"/>
        </w:rPr>
        <w:t>Furthermore, poetry lends itself particularly to addressing and investigating complicated social and political topics. Poets can use metaphors, symbolism, and other poetic tropes to address difficult subjects such as race, gender, and social inequity, making them more accessible and interesting for today's age. Young people can become more aware of the larger social and political scene by interacting with these subjects</w:t>
      </w:r>
      <w:r w:rsidR="00691ADB">
        <w:rPr>
          <w:rFonts w:ascii="Times New Roman" w:hAnsi="Times New Roman" w:cs="Times New Roman"/>
          <w:sz w:val="24"/>
          <w:szCs w:val="24"/>
        </w:rPr>
        <w:t xml:space="preserve">, </w:t>
      </w:r>
      <w:r w:rsidR="00691ADB" w:rsidRPr="00691ADB">
        <w:rPr>
          <w:rFonts w:ascii="Times New Roman" w:hAnsi="Times New Roman" w:cs="Times New Roman"/>
          <w:sz w:val="24"/>
          <w:szCs w:val="24"/>
        </w:rPr>
        <w:t>enabling them to engage in meaningful conversations and drive positive change</w:t>
      </w:r>
      <w:r w:rsidR="00691ADB">
        <w:rPr>
          <w:rFonts w:ascii="Times New Roman" w:hAnsi="Times New Roman" w:cs="Times New Roman"/>
          <w:sz w:val="24"/>
          <w:szCs w:val="24"/>
        </w:rPr>
        <w:t>.</w:t>
      </w:r>
    </w:p>
    <w:p w14:paraId="767907B0" w14:textId="15E7A435" w:rsidR="008E2C5B" w:rsidRDefault="00B75D44" w:rsidP="008340A6">
      <w:pPr>
        <w:spacing w:line="480" w:lineRule="auto"/>
        <w:rPr>
          <w:rFonts w:ascii="Times New Roman" w:hAnsi="Times New Roman" w:cs="Times New Roman"/>
          <w:sz w:val="24"/>
          <w:szCs w:val="24"/>
        </w:rPr>
      </w:pPr>
      <w:r>
        <w:rPr>
          <w:rFonts w:ascii="Times New Roman" w:hAnsi="Times New Roman" w:cs="Times New Roman"/>
          <w:sz w:val="24"/>
          <w:szCs w:val="24"/>
        </w:rPr>
        <w:t>P</w:t>
      </w:r>
      <w:r w:rsidR="008E2C5B" w:rsidRPr="008340A6">
        <w:rPr>
          <w:rFonts w:ascii="Times New Roman" w:hAnsi="Times New Roman" w:cs="Times New Roman"/>
          <w:sz w:val="24"/>
          <w:szCs w:val="24"/>
        </w:rPr>
        <w:t xml:space="preserve">oetry serves as a powerful medium of communication and confession between the author and the audience, offering an intimate and profound connection that is both timeless and deeply relevant to the </w:t>
      </w:r>
      <w:r w:rsidR="00E7708A">
        <w:rPr>
          <w:rFonts w:ascii="Times New Roman" w:hAnsi="Times New Roman" w:cs="Times New Roman"/>
          <w:sz w:val="24"/>
          <w:szCs w:val="24"/>
        </w:rPr>
        <w:t>young</w:t>
      </w:r>
      <w:r w:rsidR="008E2C5B" w:rsidRPr="008340A6">
        <w:rPr>
          <w:rFonts w:ascii="Times New Roman" w:hAnsi="Times New Roman" w:cs="Times New Roman"/>
          <w:sz w:val="24"/>
          <w:szCs w:val="24"/>
        </w:rPr>
        <w:t xml:space="preserve"> generation. As young people navigate the unique challenges of the modern era, poetry provides an essential platform for self-discovery, empathy, and social awareness, helping to foster a more connected and compassionate world.</w:t>
      </w:r>
    </w:p>
    <w:p w14:paraId="508531A6" w14:textId="6592CB1B" w:rsidR="000F3A8D" w:rsidRDefault="000F3A8D" w:rsidP="008340A6">
      <w:pPr>
        <w:spacing w:line="480" w:lineRule="auto"/>
        <w:rPr>
          <w:ins w:id="15" w:author="Dave Lucas" w:date="2023-04-14T12:50:00Z"/>
          <w:rFonts w:ascii="Times New Roman" w:hAnsi="Times New Roman" w:cs="Times New Roman"/>
          <w:sz w:val="24"/>
          <w:szCs w:val="24"/>
        </w:rPr>
      </w:pPr>
      <w:r>
        <w:rPr>
          <w:rFonts w:ascii="Times New Roman" w:hAnsi="Times New Roman" w:cs="Times New Roman"/>
          <w:sz w:val="24"/>
          <w:szCs w:val="24"/>
        </w:rPr>
        <w:t>That is the in</w:t>
      </w:r>
      <w:r w:rsidR="00CA7887">
        <w:rPr>
          <w:rFonts w:ascii="Times New Roman" w:hAnsi="Times New Roman" w:cs="Times New Roman"/>
          <w:sz w:val="24"/>
          <w:szCs w:val="24"/>
        </w:rPr>
        <w:t xml:space="preserve">troduction to my anthology. I have personally hand-picked these poems that embody the virtues of what poetry is. I hope that by reading the poems and listening to the songs </w:t>
      </w:r>
      <w:r w:rsidR="00684A9E">
        <w:rPr>
          <w:rFonts w:ascii="Times New Roman" w:hAnsi="Times New Roman" w:cs="Times New Roman"/>
          <w:sz w:val="24"/>
          <w:szCs w:val="24"/>
        </w:rPr>
        <w:t>in this anthology,</w:t>
      </w:r>
      <w:r w:rsidR="00BA0400">
        <w:rPr>
          <w:rFonts w:ascii="Times New Roman" w:hAnsi="Times New Roman" w:cs="Times New Roman"/>
          <w:sz w:val="24"/>
          <w:szCs w:val="24"/>
        </w:rPr>
        <w:t xml:space="preserve"> </w:t>
      </w:r>
      <w:r w:rsidR="00E6475A">
        <w:rPr>
          <w:rFonts w:ascii="Times New Roman" w:hAnsi="Times New Roman" w:cs="Times New Roman"/>
          <w:sz w:val="24"/>
          <w:szCs w:val="24"/>
        </w:rPr>
        <w:t>you will have a more positive outlook on life, and</w:t>
      </w:r>
      <w:r w:rsidR="00684A9E">
        <w:rPr>
          <w:rFonts w:ascii="Times New Roman" w:hAnsi="Times New Roman" w:cs="Times New Roman"/>
          <w:sz w:val="24"/>
          <w:szCs w:val="24"/>
        </w:rPr>
        <w:t xml:space="preserve"> we will form an invisible bond</w:t>
      </w:r>
      <w:r w:rsidR="00BD68E1">
        <w:rPr>
          <w:rFonts w:ascii="Times New Roman" w:hAnsi="Times New Roman" w:cs="Times New Roman"/>
          <w:sz w:val="24"/>
          <w:szCs w:val="24"/>
        </w:rPr>
        <w:t xml:space="preserve"> that will last. Now go and emerge yourself into this </w:t>
      </w:r>
      <w:r w:rsidR="00BA0400">
        <w:rPr>
          <w:rFonts w:ascii="Times New Roman" w:hAnsi="Times New Roman" w:cs="Times New Roman"/>
          <w:sz w:val="24"/>
          <w:szCs w:val="24"/>
        </w:rPr>
        <w:t>amazing world of poetry</w:t>
      </w:r>
      <w:r w:rsidR="00E6475A">
        <w:rPr>
          <w:rFonts w:ascii="Times New Roman" w:hAnsi="Times New Roman" w:cs="Times New Roman"/>
          <w:sz w:val="24"/>
          <w:szCs w:val="24"/>
        </w:rPr>
        <w:t>!</w:t>
      </w:r>
    </w:p>
    <w:p w14:paraId="7F271443" w14:textId="04D21E31" w:rsidR="003D17C6" w:rsidRDefault="003D17C6" w:rsidP="003D17C6">
      <w:pPr>
        <w:rPr>
          <w:ins w:id="16" w:author="Dave Lucas" w:date="2023-04-14T12:50:00Z"/>
        </w:rPr>
      </w:pPr>
      <w:ins w:id="17" w:author="Dave Lucas" w:date="2023-04-14T12:50:00Z">
        <w:r>
          <w:lastRenderedPageBreak/>
          <w:t>Harry</w:t>
        </w:r>
      </w:ins>
    </w:p>
    <w:p w14:paraId="19414E8B" w14:textId="77777777" w:rsidR="003D17C6" w:rsidRDefault="003D17C6" w:rsidP="003D17C6">
      <w:pPr>
        <w:rPr>
          <w:ins w:id="18" w:author="Dave Lucas" w:date="2023-04-14T12:50:00Z"/>
        </w:rPr>
      </w:pPr>
    </w:p>
    <w:p w14:paraId="796EFC3D" w14:textId="77777777" w:rsidR="003D17C6" w:rsidRDefault="003D17C6" w:rsidP="003D17C6">
      <w:pPr>
        <w:rPr>
          <w:ins w:id="19" w:author="Dave Lucas" w:date="2023-04-14T12:50:00Z"/>
        </w:rPr>
      </w:pPr>
      <w:ins w:id="20" w:author="Dave Lucas" w:date="2023-04-14T12:50:00Z">
        <w:r>
          <w:t>I admire the generous and welcoming tone of the anthology project, but as I write in a marginal note on p. 4, I’m concerned that your definition</w:t>
        </w:r>
        <w:proofErr w:type="gramStart"/>
        <w:r>
          <w:t>—“</w:t>
        </w:r>
        <w:proofErr w:type="gramEnd"/>
        <w:r>
          <w:t xml:space="preserve">poetry is feelings written on paper”—is too broad. See that marginal note for more specifics regarding that concern, as well as subsequent notes that identify departures from that definition, such as when you argue that music and poetry are synonymous, or when you discuss both the lyrics of a song and its instrumentation. I come away from the essay uncertain as to what exactly your ideas of poetry and “good poetry” are, in part because of these unexplained contradictions. Your work on rhyme might be one way to resolve some of these issues, narrowing your definition to works (poems, songs, even mnemonic devices) that rhyme. But as of now I don’t see how this section fits into the rest of your definition or criteria. I would encourage you to reconsider your definition and criteria such that you provide a clearer, more consistent sense of what is or isn’t poetry, as far as you’re concerned. Then I would encourage you to look closely at more of your examples </w:t>
        </w:r>
        <w:proofErr w:type="gramStart"/>
        <w:r>
          <w:t>so as to</w:t>
        </w:r>
        <w:proofErr w:type="gramEnd"/>
        <w:r>
          <w:t xml:space="preserve"> demonstrate with models what for you qualifies as the best poetry. Please see my marginal notes for more specifics, and please let me know if you have questions.</w:t>
        </w:r>
      </w:ins>
    </w:p>
    <w:p w14:paraId="31CFB6E2" w14:textId="77777777" w:rsidR="003D17C6" w:rsidRDefault="003D17C6" w:rsidP="003D17C6">
      <w:pPr>
        <w:rPr>
          <w:ins w:id="21" w:author="Dave Lucas" w:date="2023-04-14T12:50:00Z"/>
        </w:rPr>
      </w:pPr>
    </w:p>
    <w:p w14:paraId="08A7C65C" w14:textId="77777777" w:rsidR="003D17C6" w:rsidRDefault="003D17C6" w:rsidP="003D17C6">
      <w:pPr>
        <w:rPr>
          <w:ins w:id="22" w:author="Dave Lucas" w:date="2023-04-14T12:50:00Z"/>
        </w:rPr>
      </w:pPr>
      <w:ins w:id="23" w:author="Dave Lucas" w:date="2023-04-14T12:50:00Z">
        <w:r>
          <w:t>C+</w:t>
        </w:r>
      </w:ins>
    </w:p>
    <w:p w14:paraId="2F8D2953" w14:textId="77777777" w:rsidR="003D17C6" w:rsidRDefault="003D17C6" w:rsidP="008340A6">
      <w:pPr>
        <w:spacing w:line="480" w:lineRule="auto"/>
        <w:rPr>
          <w:rFonts w:ascii="Times New Roman" w:hAnsi="Times New Roman" w:cs="Times New Roman"/>
          <w:sz w:val="24"/>
          <w:szCs w:val="24"/>
        </w:rPr>
      </w:pPr>
    </w:p>
    <w:p w14:paraId="694386BB" w14:textId="77777777" w:rsidR="003205F8" w:rsidRDefault="003205F8" w:rsidP="008340A6">
      <w:pPr>
        <w:spacing w:line="480" w:lineRule="auto"/>
        <w:rPr>
          <w:rFonts w:ascii="Times New Roman" w:hAnsi="Times New Roman" w:cs="Times New Roman"/>
          <w:sz w:val="24"/>
          <w:szCs w:val="24"/>
        </w:rPr>
      </w:pPr>
    </w:p>
    <w:p w14:paraId="61EC99CF" w14:textId="77777777" w:rsidR="004753EB" w:rsidRDefault="004753EB" w:rsidP="008340A6">
      <w:pPr>
        <w:spacing w:line="480" w:lineRule="auto"/>
        <w:rPr>
          <w:rFonts w:ascii="Times New Roman" w:hAnsi="Times New Roman" w:cs="Times New Roman"/>
          <w:sz w:val="24"/>
          <w:szCs w:val="24"/>
        </w:rPr>
      </w:pPr>
    </w:p>
    <w:p w14:paraId="4D0E9C39" w14:textId="6F2E652E" w:rsidR="00D75F17" w:rsidRPr="004753EB" w:rsidRDefault="003205F8" w:rsidP="004753EB">
      <w:pPr>
        <w:spacing w:line="480" w:lineRule="auto"/>
        <w:jc w:val="center"/>
        <w:rPr>
          <w:rFonts w:ascii="Times New Roman" w:hAnsi="Times New Roman" w:cs="Times New Roman"/>
          <w:sz w:val="24"/>
          <w:szCs w:val="24"/>
        </w:rPr>
      </w:pPr>
      <w:r w:rsidRPr="004753EB">
        <w:rPr>
          <w:rFonts w:ascii="Times New Roman" w:hAnsi="Times New Roman" w:cs="Times New Roman"/>
          <w:sz w:val="24"/>
          <w:szCs w:val="24"/>
        </w:rPr>
        <w:t>References</w:t>
      </w:r>
      <w:r w:rsidR="00D75F17" w:rsidRPr="004753EB">
        <w:rPr>
          <w:rFonts w:ascii="Times New Roman" w:hAnsi="Times New Roman" w:cs="Times New Roman"/>
          <w:sz w:val="24"/>
          <w:szCs w:val="24"/>
        </w:rPr>
        <w:t>:</w:t>
      </w:r>
    </w:p>
    <w:p w14:paraId="4E564710" w14:textId="77777777" w:rsidR="00D75F17" w:rsidRPr="004753EB" w:rsidRDefault="00D75F17" w:rsidP="004753EB">
      <w:pPr>
        <w:pStyle w:val="NormalWeb"/>
        <w:numPr>
          <w:ilvl w:val="0"/>
          <w:numId w:val="10"/>
        </w:numPr>
        <w:spacing w:line="480" w:lineRule="auto"/>
      </w:pPr>
      <w:r w:rsidRPr="004753EB">
        <w:t xml:space="preserve">Foster, Marguerite H. “Poetry and Emotive Meaning.” </w:t>
      </w:r>
      <w:r w:rsidRPr="004753EB">
        <w:rPr>
          <w:i/>
          <w:iCs/>
        </w:rPr>
        <w:t>The Journal of Philosophy</w:t>
      </w:r>
      <w:r w:rsidRPr="004753EB">
        <w:t xml:space="preserve">, vol. 47, no. 23, 1950, p. 657., https://doi.org/10.2307/2021628. </w:t>
      </w:r>
    </w:p>
    <w:p w14:paraId="6F03E4CC" w14:textId="77777777" w:rsidR="00D75F17" w:rsidRPr="004753EB" w:rsidRDefault="00D75F17" w:rsidP="004753EB">
      <w:pPr>
        <w:pStyle w:val="NormalWeb"/>
        <w:numPr>
          <w:ilvl w:val="0"/>
          <w:numId w:val="10"/>
        </w:numPr>
        <w:spacing w:line="480" w:lineRule="auto"/>
      </w:pPr>
      <w:r w:rsidRPr="004753EB">
        <w:t xml:space="preserve">Francis, Norbert. “Verbal Art across Language and Culture: Poetry as Music - Neohelicon.” </w:t>
      </w:r>
      <w:r w:rsidRPr="004753EB">
        <w:rPr>
          <w:i/>
          <w:iCs/>
        </w:rPr>
        <w:t>SpringerLink</w:t>
      </w:r>
      <w:r w:rsidRPr="004753EB">
        <w:t xml:space="preserve">, Springer International Publishing, 14 June 2021, https://link.springer.com/article/10.1007/s11059-021-00592-z. </w:t>
      </w:r>
    </w:p>
    <w:p w14:paraId="6C16B36B" w14:textId="77777777" w:rsidR="00D75F17" w:rsidRPr="004753EB" w:rsidRDefault="00D75F17" w:rsidP="004753EB">
      <w:pPr>
        <w:pStyle w:val="NormalWeb"/>
        <w:numPr>
          <w:ilvl w:val="0"/>
          <w:numId w:val="10"/>
        </w:numPr>
        <w:spacing w:line="480" w:lineRule="auto"/>
      </w:pPr>
      <w:r w:rsidRPr="004753EB">
        <w:t xml:space="preserve">Obermeier, Christian, et al. “Aesthetic and Emotional Effects of Meter and Rhyme in Poetry.” </w:t>
      </w:r>
      <w:r w:rsidRPr="004753EB">
        <w:rPr>
          <w:i/>
          <w:iCs/>
        </w:rPr>
        <w:t>Frontiers</w:t>
      </w:r>
      <w:r w:rsidRPr="004753EB">
        <w:t xml:space="preserve">, Frontiers, 6 Jan. 2013, https://www.frontiersin.org/articles/10.3389/fpsyg.2013.00010/full. </w:t>
      </w:r>
    </w:p>
    <w:p w14:paraId="18A2BBF2" w14:textId="77777777" w:rsidR="006A77FD" w:rsidRDefault="006A77FD" w:rsidP="006A77FD">
      <w:pPr>
        <w:pStyle w:val="NormalWeb"/>
        <w:numPr>
          <w:ilvl w:val="0"/>
          <w:numId w:val="10"/>
        </w:numPr>
        <w:spacing w:line="480" w:lineRule="auto"/>
      </w:pPr>
      <w:r>
        <w:lastRenderedPageBreak/>
        <w:t xml:space="preserve">Farnen, Karen. “Why Are Rhythm &amp; Rhyme Important in Poems?” </w:t>
      </w:r>
      <w:r>
        <w:rPr>
          <w:i/>
          <w:iCs/>
        </w:rPr>
        <w:t>Education</w:t>
      </w:r>
      <w:r>
        <w:t xml:space="preserve">, 21 Nov. 2017, https://education.seattlepi.com/rhythm-rhyme-important-poems-6546.html. </w:t>
      </w:r>
    </w:p>
    <w:p w14:paraId="6F152ADC" w14:textId="77777777" w:rsidR="00D75F17" w:rsidRPr="004753EB" w:rsidRDefault="00D75F17" w:rsidP="006A77FD">
      <w:pPr>
        <w:pStyle w:val="NormalWeb"/>
        <w:numPr>
          <w:ilvl w:val="0"/>
          <w:numId w:val="10"/>
        </w:numPr>
        <w:spacing w:line="480" w:lineRule="auto"/>
      </w:pPr>
      <w:r w:rsidRPr="004753EB">
        <w:t xml:space="preserve">“Poetry: Definition and Examples.” </w:t>
      </w:r>
      <w:r w:rsidRPr="004753EB">
        <w:rPr>
          <w:i/>
          <w:iCs/>
        </w:rPr>
        <w:t>Literary Terms</w:t>
      </w:r>
      <w:r w:rsidRPr="004753EB">
        <w:t xml:space="preserve">, 18 Aug. 2019, https://literaryterms.net/poetry/. </w:t>
      </w:r>
    </w:p>
    <w:p w14:paraId="4AC71FDD" w14:textId="296F404F" w:rsidR="005963ED" w:rsidRPr="004753EB" w:rsidRDefault="005963ED" w:rsidP="004753EB">
      <w:pPr>
        <w:pStyle w:val="NormalWeb"/>
        <w:numPr>
          <w:ilvl w:val="0"/>
          <w:numId w:val="10"/>
        </w:numPr>
        <w:spacing w:line="480" w:lineRule="auto"/>
      </w:pPr>
      <w:r w:rsidRPr="004753EB">
        <w:t xml:space="preserve">Laviasco. “What Is the Meaning behind the Lyrics of 'Death Bed (Coffee for Your Head)' by Powfu?” </w:t>
      </w:r>
      <w:r w:rsidRPr="004753EB">
        <w:rPr>
          <w:i/>
          <w:iCs/>
        </w:rPr>
        <w:t>Laviasco</w:t>
      </w:r>
      <w:r w:rsidRPr="004753EB">
        <w:t xml:space="preserve">, 14 Oct. 2022, https://laviasco.com/powfu-death-bed-lyrics-meaning/. </w:t>
      </w:r>
    </w:p>
    <w:p w14:paraId="338E48C4" w14:textId="541E302F" w:rsidR="00C4289D" w:rsidRDefault="00C4289D" w:rsidP="00D75F17">
      <w:pPr>
        <w:pStyle w:val="NormalWeb"/>
        <w:ind w:left="567" w:hanging="567"/>
      </w:pPr>
    </w:p>
    <w:p w14:paraId="68510F49" w14:textId="77777777" w:rsidR="00D75F17" w:rsidRPr="008340A6" w:rsidRDefault="00D75F17" w:rsidP="008340A6">
      <w:pPr>
        <w:spacing w:line="480" w:lineRule="auto"/>
        <w:rPr>
          <w:rFonts w:ascii="Times New Roman" w:hAnsi="Times New Roman" w:cs="Times New Roman"/>
          <w:sz w:val="24"/>
          <w:szCs w:val="24"/>
        </w:rPr>
      </w:pPr>
    </w:p>
    <w:p w14:paraId="2D640745" w14:textId="395406A0" w:rsidR="00102F5C" w:rsidRPr="008340A6" w:rsidRDefault="00102F5C" w:rsidP="008340A6">
      <w:pPr>
        <w:spacing w:line="480" w:lineRule="auto"/>
        <w:rPr>
          <w:rFonts w:ascii="Times New Roman" w:hAnsi="Times New Roman" w:cs="Times New Roman"/>
          <w:sz w:val="24"/>
          <w:szCs w:val="24"/>
        </w:rPr>
      </w:pPr>
    </w:p>
    <w:p w14:paraId="7EDFB7C3" w14:textId="77777777" w:rsidR="00A2745D" w:rsidRPr="008340A6" w:rsidRDefault="00A2745D" w:rsidP="008340A6">
      <w:pPr>
        <w:spacing w:line="480" w:lineRule="auto"/>
        <w:rPr>
          <w:rFonts w:ascii="Times New Roman" w:hAnsi="Times New Roman" w:cs="Times New Roman"/>
          <w:sz w:val="24"/>
          <w:szCs w:val="24"/>
        </w:rPr>
      </w:pPr>
    </w:p>
    <w:sectPr w:rsidR="00A2745D" w:rsidRPr="008340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e Lucas" w:date="2023-04-14T12:36:00Z" w:initials="DL">
    <w:p w14:paraId="5BA7EDA6" w14:textId="77777777" w:rsidR="005A6843" w:rsidRDefault="005A6843" w:rsidP="00CE5162">
      <w:r>
        <w:rPr>
          <w:rStyle w:val="CommentReference"/>
        </w:rPr>
        <w:annotationRef/>
      </w:r>
      <w:r>
        <w:rPr>
          <w:color w:val="000000"/>
          <w:sz w:val="20"/>
          <w:szCs w:val="20"/>
        </w:rPr>
        <w:t>I like this very congenial “welcome,” but I think you could streamline the opening paragraphs to get to your argument somewhat more swiftly.</w:t>
      </w:r>
    </w:p>
  </w:comment>
  <w:comment w:id="2" w:author="Dave Lucas" w:date="2023-04-14T12:37:00Z" w:initials="DL">
    <w:p w14:paraId="1D757B2A" w14:textId="77777777" w:rsidR="005A6843" w:rsidRDefault="005A6843" w:rsidP="004E78CF">
      <w:r>
        <w:rPr>
          <w:rStyle w:val="CommentReference"/>
        </w:rPr>
        <w:annotationRef/>
      </w:r>
      <w:r>
        <w:rPr>
          <w:color w:val="000000"/>
          <w:sz w:val="20"/>
          <w:szCs w:val="20"/>
        </w:rPr>
        <w:t>OK, but make sure you cite these so that a reader could find the original source.</w:t>
      </w:r>
    </w:p>
  </w:comment>
  <w:comment w:id="3" w:author="Dave Lucas" w:date="2023-04-14T12:39:00Z" w:initials="DL">
    <w:p w14:paraId="7FB8185A" w14:textId="77777777" w:rsidR="005A6843" w:rsidRDefault="005A6843" w:rsidP="00630198">
      <w:r>
        <w:rPr>
          <w:rStyle w:val="CommentReference"/>
        </w:rPr>
        <w:annotationRef/>
      </w:r>
      <w:r>
        <w:rPr>
          <w:color w:val="000000"/>
          <w:sz w:val="20"/>
          <w:szCs w:val="20"/>
        </w:rPr>
        <w:t>This is a generous and capacious definition, but I worry that it’s too broad: does this include novels, essays, stories? Newspaper articles with some emotional content? Notes passed between lovers? I’m concerned that you’ll need to focus this definition in order for it to prove tenable.</w:t>
      </w:r>
    </w:p>
  </w:comment>
  <w:comment w:id="4" w:author="Dave Lucas" w:date="2023-04-14T12:41:00Z" w:initials="DL">
    <w:p w14:paraId="4F14BDB8" w14:textId="77777777" w:rsidR="005A6843" w:rsidRDefault="005A6843" w:rsidP="00F93CCF">
      <w:r>
        <w:rPr>
          <w:rStyle w:val="CommentReference"/>
        </w:rPr>
        <w:annotationRef/>
      </w:r>
      <w:r>
        <w:rPr>
          <w:color w:val="000000"/>
          <w:sz w:val="20"/>
          <w:szCs w:val="20"/>
        </w:rPr>
        <w:t>But this presents some problems when compared against the definition you just offered, which is “feelings written on paper,” given that music is a temporal art form.</w:t>
      </w:r>
    </w:p>
  </w:comment>
  <w:comment w:id="6" w:author="Dave Lucas" w:date="2023-04-14T12:42:00Z" w:initials="DL">
    <w:p w14:paraId="6D983C81" w14:textId="77777777" w:rsidR="005A6843" w:rsidRDefault="005A6843" w:rsidP="008F4B82">
      <w:r>
        <w:rPr>
          <w:rStyle w:val="CommentReference"/>
        </w:rPr>
        <w:annotationRef/>
      </w:r>
      <w:r>
        <w:rPr>
          <w:color w:val="000000"/>
          <w:sz w:val="20"/>
          <w:szCs w:val="20"/>
        </w:rPr>
        <w:t>Lots of argument *about* Forrest her, but these claims will be much stronger if you rely on his words themselves as evidence of the qualities you praise.</w:t>
      </w:r>
    </w:p>
  </w:comment>
  <w:comment w:id="11" w:author="Dave Lucas" w:date="2023-04-14T12:44:00Z" w:initials="DL">
    <w:p w14:paraId="0B6679E9" w14:textId="77777777" w:rsidR="005A6843" w:rsidRDefault="005A6843" w:rsidP="0082415D">
      <w:r>
        <w:rPr>
          <w:rStyle w:val="CommentReference"/>
        </w:rPr>
        <w:annotationRef/>
      </w:r>
      <w:r>
        <w:rPr>
          <w:color w:val="000000"/>
          <w:sz w:val="20"/>
          <w:szCs w:val="20"/>
        </w:rPr>
        <w:t xml:space="preserve">What’s special about these? </w:t>
      </w:r>
      <w:r>
        <w:rPr>
          <w:i/>
          <w:iCs/>
          <w:color w:val="000000"/>
          <w:sz w:val="20"/>
          <w:szCs w:val="20"/>
        </w:rPr>
        <w:t>How</w:t>
      </w:r>
      <w:r>
        <w:rPr>
          <w:color w:val="000000"/>
          <w:sz w:val="20"/>
          <w:szCs w:val="20"/>
        </w:rPr>
        <w:t xml:space="preserve"> do they “create a vivid sense of intimacy” or “emphasize the connections?”</w:t>
      </w:r>
    </w:p>
  </w:comment>
  <w:comment w:id="12" w:author="Dave Lucas" w:date="2023-04-14T12:45:00Z" w:initials="DL">
    <w:p w14:paraId="706CB263" w14:textId="77777777" w:rsidR="005A6843" w:rsidRDefault="005A6843" w:rsidP="002A77E4">
      <w:r>
        <w:rPr>
          <w:rStyle w:val="CommentReference"/>
        </w:rPr>
        <w:annotationRef/>
      </w:r>
      <w:r>
        <w:rPr>
          <w:color w:val="000000"/>
          <w:sz w:val="20"/>
          <w:szCs w:val="20"/>
        </w:rPr>
        <w:t>Are we talking about the song or the lyrics? You would need to clarify these elements.</w:t>
      </w:r>
    </w:p>
  </w:comment>
  <w:comment w:id="13" w:author="Dave Lucas" w:date="2023-04-14T12:46:00Z" w:initials="DL">
    <w:p w14:paraId="2E7C3DE4" w14:textId="77777777" w:rsidR="003D17C6" w:rsidRDefault="003D17C6" w:rsidP="00991F9F">
      <w:r>
        <w:rPr>
          <w:rStyle w:val="CommentReference"/>
        </w:rPr>
        <w:annotationRef/>
      </w:r>
      <w:r>
        <w:rPr>
          <w:color w:val="000000"/>
          <w:sz w:val="20"/>
          <w:szCs w:val="20"/>
        </w:rPr>
        <w:t xml:space="preserve">But again, how so? What makes these songs more salient in helping listeners care for themselves than, say, a more traditional poem, or the Bible, or </w:t>
      </w:r>
      <w:r>
        <w:rPr>
          <w:i/>
          <w:iCs/>
          <w:color w:val="000000"/>
          <w:sz w:val="20"/>
          <w:szCs w:val="20"/>
        </w:rPr>
        <w:t>Chicken Soup for the Soul?</w:t>
      </w:r>
    </w:p>
  </w:comment>
  <w:comment w:id="14" w:author="Dave Lucas" w:date="2023-04-14T12:47:00Z" w:initials="DL">
    <w:p w14:paraId="42478E2B" w14:textId="77777777" w:rsidR="003D17C6" w:rsidRDefault="003D17C6" w:rsidP="00A6581E">
      <w:r>
        <w:rPr>
          <w:rStyle w:val="CommentReference"/>
        </w:rPr>
        <w:annotationRef/>
      </w:r>
      <w:r>
        <w:rPr>
          <w:color w:val="000000"/>
          <w:sz w:val="20"/>
          <w:szCs w:val="20"/>
        </w:rPr>
        <w:t>This criterion seems to narrow your definition significantly.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A7EDA6" w15:done="0"/>
  <w15:commentEx w15:paraId="1D757B2A" w15:done="0"/>
  <w15:commentEx w15:paraId="7FB8185A" w15:done="0"/>
  <w15:commentEx w15:paraId="4F14BDB8" w15:done="0"/>
  <w15:commentEx w15:paraId="6D983C81" w15:done="0"/>
  <w15:commentEx w15:paraId="0B6679E9" w15:done="0"/>
  <w15:commentEx w15:paraId="706CB263" w15:done="0"/>
  <w15:commentEx w15:paraId="2E7C3DE4" w15:done="0"/>
  <w15:commentEx w15:paraId="42478E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3C767" w16cex:dateUtc="2023-04-14T16:36:00Z"/>
  <w16cex:commentExtensible w16cex:durableId="27E3C783" w16cex:dateUtc="2023-04-14T16:37:00Z"/>
  <w16cex:commentExtensible w16cex:durableId="27E3C7FD" w16cex:dateUtc="2023-04-14T16:39:00Z"/>
  <w16cex:commentExtensible w16cex:durableId="27E3C868" w16cex:dateUtc="2023-04-14T16:41:00Z"/>
  <w16cex:commentExtensible w16cex:durableId="27E3C8CF" w16cex:dateUtc="2023-04-14T16:42:00Z"/>
  <w16cex:commentExtensible w16cex:durableId="27E3C935" w16cex:dateUtc="2023-04-14T16:44:00Z"/>
  <w16cex:commentExtensible w16cex:durableId="27E3C950" w16cex:dateUtc="2023-04-14T16:45:00Z"/>
  <w16cex:commentExtensible w16cex:durableId="27E3C998" w16cex:dateUtc="2023-04-14T16:46:00Z"/>
  <w16cex:commentExtensible w16cex:durableId="27E3C9FB" w16cex:dateUtc="2023-04-14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A7EDA6" w16cid:durableId="27E3C767"/>
  <w16cid:commentId w16cid:paraId="1D757B2A" w16cid:durableId="27E3C783"/>
  <w16cid:commentId w16cid:paraId="7FB8185A" w16cid:durableId="27E3C7FD"/>
  <w16cid:commentId w16cid:paraId="4F14BDB8" w16cid:durableId="27E3C868"/>
  <w16cid:commentId w16cid:paraId="6D983C81" w16cid:durableId="27E3C8CF"/>
  <w16cid:commentId w16cid:paraId="0B6679E9" w16cid:durableId="27E3C935"/>
  <w16cid:commentId w16cid:paraId="706CB263" w16cid:durableId="27E3C950"/>
  <w16cid:commentId w16cid:paraId="2E7C3DE4" w16cid:durableId="27E3C998"/>
  <w16cid:commentId w16cid:paraId="42478E2B" w16cid:durableId="27E3C9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9301E"/>
    <w:multiLevelType w:val="hybridMultilevel"/>
    <w:tmpl w:val="397A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80C7E"/>
    <w:multiLevelType w:val="hybridMultilevel"/>
    <w:tmpl w:val="77CE8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D1B39"/>
    <w:multiLevelType w:val="hybridMultilevel"/>
    <w:tmpl w:val="317A6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72F27"/>
    <w:multiLevelType w:val="hybridMultilevel"/>
    <w:tmpl w:val="56E2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C5632"/>
    <w:multiLevelType w:val="hybridMultilevel"/>
    <w:tmpl w:val="EBB89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117AA"/>
    <w:multiLevelType w:val="hybridMultilevel"/>
    <w:tmpl w:val="F95CC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444AC"/>
    <w:multiLevelType w:val="hybridMultilevel"/>
    <w:tmpl w:val="8C8AF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CD2720"/>
    <w:multiLevelType w:val="hybridMultilevel"/>
    <w:tmpl w:val="46E04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766C79"/>
    <w:multiLevelType w:val="hybridMultilevel"/>
    <w:tmpl w:val="407A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A36498"/>
    <w:multiLevelType w:val="hybridMultilevel"/>
    <w:tmpl w:val="AFB40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7461134">
    <w:abstractNumId w:val="8"/>
  </w:num>
  <w:num w:numId="2" w16cid:durableId="1676495059">
    <w:abstractNumId w:val="0"/>
  </w:num>
  <w:num w:numId="3" w16cid:durableId="1999531261">
    <w:abstractNumId w:val="9"/>
  </w:num>
  <w:num w:numId="4" w16cid:durableId="1614751243">
    <w:abstractNumId w:val="5"/>
  </w:num>
  <w:num w:numId="5" w16cid:durableId="962422137">
    <w:abstractNumId w:val="3"/>
  </w:num>
  <w:num w:numId="6" w16cid:durableId="1380860330">
    <w:abstractNumId w:val="7"/>
  </w:num>
  <w:num w:numId="7" w16cid:durableId="248120367">
    <w:abstractNumId w:val="6"/>
  </w:num>
  <w:num w:numId="8" w16cid:durableId="454058581">
    <w:abstractNumId w:val="4"/>
  </w:num>
  <w:num w:numId="9" w16cid:durableId="1164858388">
    <w:abstractNumId w:val="1"/>
  </w:num>
  <w:num w:numId="10" w16cid:durableId="156900003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 Lucas">
    <w15:presenceInfo w15:providerId="Windows Live" w15:userId="c7b37c3f5b2576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A10"/>
    <w:rsid w:val="000025BD"/>
    <w:rsid w:val="00003A69"/>
    <w:rsid w:val="00010B45"/>
    <w:rsid w:val="0002785D"/>
    <w:rsid w:val="00033545"/>
    <w:rsid w:val="000401D1"/>
    <w:rsid w:val="00043B37"/>
    <w:rsid w:val="000477D4"/>
    <w:rsid w:val="00057C41"/>
    <w:rsid w:val="000613A2"/>
    <w:rsid w:val="000934C6"/>
    <w:rsid w:val="00096BE1"/>
    <w:rsid w:val="000A3BAC"/>
    <w:rsid w:val="000D36B0"/>
    <w:rsid w:val="000F3A8D"/>
    <w:rsid w:val="000F445E"/>
    <w:rsid w:val="00102F5C"/>
    <w:rsid w:val="00121A10"/>
    <w:rsid w:val="0012745A"/>
    <w:rsid w:val="001405F5"/>
    <w:rsid w:val="0015277B"/>
    <w:rsid w:val="001707CD"/>
    <w:rsid w:val="00172534"/>
    <w:rsid w:val="001740D2"/>
    <w:rsid w:val="0018066F"/>
    <w:rsid w:val="001B2D98"/>
    <w:rsid w:val="001B5586"/>
    <w:rsid w:val="001E0656"/>
    <w:rsid w:val="001E2CD2"/>
    <w:rsid w:val="001F1E7C"/>
    <w:rsid w:val="001F508D"/>
    <w:rsid w:val="00201673"/>
    <w:rsid w:val="00204B76"/>
    <w:rsid w:val="0021455E"/>
    <w:rsid w:val="00216EDC"/>
    <w:rsid w:val="0022604A"/>
    <w:rsid w:val="00227F61"/>
    <w:rsid w:val="00232C7D"/>
    <w:rsid w:val="00234908"/>
    <w:rsid w:val="002352A3"/>
    <w:rsid w:val="00247EAB"/>
    <w:rsid w:val="0026127D"/>
    <w:rsid w:val="00264CF7"/>
    <w:rsid w:val="002808C1"/>
    <w:rsid w:val="00286771"/>
    <w:rsid w:val="002B1610"/>
    <w:rsid w:val="002C050E"/>
    <w:rsid w:val="002C7543"/>
    <w:rsid w:val="002E07B7"/>
    <w:rsid w:val="002E3FB9"/>
    <w:rsid w:val="003065D0"/>
    <w:rsid w:val="0031295D"/>
    <w:rsid w:val="003205F8"/>
    <w:rsid w:val="00320911"/>
    <w:rsid w:val="00321964"/>
    <w:rsid w:val="00325BC3"/>
    <w:rsid w:val="00326ACD"/>
    <w:rsid w:val="0033634F"/>
    <w:rsid w:val="00342A94"/>
    <w:rsid w:val="00350D02"/>
    <w:rsid w:val="00354938"/>
    <w:rsid w:val="00360EDE"/>
    <w:rsid w:val="00362C6A"/>
    <w:rsid w:val="00375352"/>
    <w:rsid w:val="00382E6A"/>
    <w:rsid w:val="003A056B"/>
    <w:rsid w:val="003C7E0D"/>
    <w:rsid w:val="003D0A74"/>
    <w:rsid w:val="003D0D63"/>
    <w:rsid w:val="003D17C6"/>
    <w:rsid w:val="004335C1"/>
    <w:rsid w:val="00444097"/>
    <w:rsid w:val="0045258D"/>
    <w:rsid w:val="00460CE6"/>
    <w:rsid w:val="00474244"/>
    <w:rsid w:val="004753EB"/>
    <w:rsid w:val="00475B36"/>
    <w:rsid w:val="0048238A"/>
    <w:rsid w:val="004837EB"/>
    <w:rsid w:val="004842DB"/>
    <w:rsid w:val="004A2DDE"/>
    <w:rsid w:val="004B5F9E"/>
    <w:rsid w:val="004B6A7C"/>
    <w:rsid w:val="004C6200"/>
    <w:rsid w:val="004E2655"/>
    <w:rsid w:val="004F11FE"/>
    <w:rsid w:val="00500102"/>
    <w:rsid w:val="00510D17"/>
    <w:rsid w:val="005246D5"/>
    <w:rsid w:val="0052588E"/>
    <w:rsid w:val="00534B9D"/>
    <w:rsid w:val="00543C47"/>
    <w:rsid w:val="00552298"/>
    <w:rsid w:val="00553C2C"/>
    <w:rsid w:val="005569C9"/>
    <w:rsid w:val="00562C74"/>
    <w:rsid w:val="00565BDF"/>
    <w:rsid w:val="00577B2F"/>
    <w:rsid w:val="00582D0B"/>
    <w:rsid w:val="00586586"/>
    <w:rsid w:val="0059180C"/>
    <w:rsid w:val="005963ED"/>
    <w:rsid w:val="0059737A"/>
    <w:rsid w:val="005A442A"/>
    <w:rsid w:val="005A6843"/>
    <w:rsid w:val="005A7D82"/>
    <w:rsid w:val="005B35C4"/>
    <w:rsid w:val="005B6AF4"/>
    <w:rsid w:val="005C3B07"/>
    <w:rsid w:val="005C47ED"/>
    <w:rsid w:val="005D0DCB"/>
    <w:rsid w:val="005E09D7"/>
    <w:rsid w:val="005E4E40"/>
    <w:rsid w:val="005E7438"/>
    <w:rsid w:val="00600D48"/>
    <w:rsid w:val="00613ED4"/>
    <w:rsid w:val="00620631"/>
    <w:rsid w:val="00622704"/>
    <w:rsid w:val="0064625B"/>
    <w:rsid w:val="006465D3"/>
    <w:rsid w:val="00655ACA"/>
    <w:rsid w:val="00663D2A"/>
    <w:rsid w:val="00666000"/>
    <w:rsid w:val="00684A9E"/>
    <w:rsid w:val="00691ADB"/>
    <w:rsid w:val="006A77FD"/>
    <w:rsid w:val="006E3F28"/>
    <w:rsid w:val="006F7418"/>
    <w:rsid w:val="0073666B"/>
    <w:rsid w:val="00741FA0"/>
    <w:rsid w:val="0076767D"/>
    <w:rsid w:val="00781B5C"/>
    <w:rsid w:val="00793772"/>
    <w:rsid w:val="007A57D8"/>
    <w:rsid w:val="007B277B"/>
    <w:rsid w:val="007C2004"/>
    <w:rsid w:val="007E36B2"/>
    <w:rsid w:val="007E4CDC"/>
    <w:rsid w:val="007F5157"/>
    <w:rsid w:val="00800E4A"/>
    <w:rsid w:val="00810374"/>
    <w:rsid w:val="00812DEC"/>
    <w:rsid w:val="008149DD"/>
    <w:rsid w:val="00823C24"/>
    <w:rsid w:val="00826B95"/>
    <w:rsid w:val="00833578"/>
    <w:rsid w:val="008340A6"/>
    <w:rsid w:val="008461D5"/>
    <w:rsid w:val="0085111E"/>
    <w:rsid w:val="008557B8"/>
    <w:rsid w:val="00862883"/>
    <w:rsid w:val="00872733"/>
    <w:rsid w:val="008821A3"/>
    <w:rsid w:val="00882E02"/>
    <w:rsid w:val="008875E3"/>
    <w:rsid w:val="00897A46"/>
    <w:rsid w:val="008B56BD"/>
    <w:rsid w:val="008C550F"/>
    <w:rsid w:val="008C7395"/>
    <w:rsid w:val="008E2C5B"/>
    <w:rsid w:val="008E3441"/>
    <w:rsid w:val="008F23DC"/>
    <w:rsid w:val="009142CA"/>
    <w:rsid w:val="0092572A"/>
    <w:rsid w:val="00957FB2"/>
    <w:rsid w:val="00963ECB"/>
    <w:rsid w:val="00971665"/>
    <w:rsid w:val="00971B16"/>
    <w:rsid w:val="00982505"/>
    <w:rsid w:val="00982973"/>
    <w:rsid w:val="00984D6A"/>
    <w:rsid w:val="00987DB4"/>
    <w:rsid w:val="00997101"/>
    <w:rsid w:val="009B2ED5"/>
    <w:rsid w:val="009B4AFF"/>
    <w:rsid w:val="009C374D"/>
    <w:rsid w:val="009C7806"/>
    <w:rsid w:val="009D1D5D"/>
    <w:rsid w:val="009F2AF7"/>
    <w:rsid w:val="00A013ED"/>
    <w:rsid w:val="00A03702"/>
    <w:rsid w:val="00A21A6C"/>
    <w:rsid w:val="00A26BB0"/>
    <w:rsid w:val="00A2745D"/>
    <w:rsid w:val="00A404A6"/>
    <w:rsid w:val="00A44B20"/>
    <w:rsid w:val="00A501E2"/>
    <w:rsid w:val="00A637D0"/>
    <w:rsid w:val="00A770E1"/>
    <w:rsid w:val="00A77289"/>
    <w:rsid w:val="00A87FD0"/>
    <w:rsid w:val="00A90725"/>
    <w:rsid w:val="00AA1AB5"/>
    <w:rsid w:val="00AA6431"/>
    <w:rsid w:val="00AB3963"/>
    <w:rsid w:val="00AC3B2C"/>
    <w:rsid w:val="00AD626E"/>
    <w:rsid w:val="00AF246B"/>
    <w:rsid w:val="00AF48D3"/>
    <w:rsid w:val="00AF5F84"/>
    <w:rsid w:val="00B14C9A"/>
    <w:rsid w:val="00B326A6"/>
    <w:rsid w:val="00B42C3A"/>
    <w:rsid w:val="00B65470"/>
    <w:rsid w:val="00B67A3C"/>
    <w:rsid w:val="00B72F0E"/>
    <w:rsid w:val="00B75D44"/>
    <w:rsid w:val="00B777EE"/>
    <w:rsid w:val="00BA0400"/>
    <w:rsid w:val="00BB2CA2"/>
    <w:rsid w:val="00BB5206"/>
    <w:rsid w:val="00BD02FF"/>
    <w:rsid w:val="00BD68E1"/>
    <w:rsid w:val="00BD7AA6"/>
    <w:rsid w:val="00BE1140"/>
    <w:rsid w:val="00C13C00"/>
    <w:rsid w:val="00C4289D"/>
    <w:rsid w:val="00C67003"/>
    <w:rsid w:val="00C76327"/>
    <w:rsid w:val="00C80447"/>
    <w:rsid w:val="00C8060B"/>
    <w:rsid w:val="00C96E86"/>
    <w:rsid w:val="00C97384"/>
    <w:rsid w:val="00CA1FC4"/>
    <w:rsid w:val="00CA29FE"/>
    <w:rsid w:val="00CA7887"/>
    <w:rsid w:val="00CC5DD0"/>
    <w:rsid w:val="00CD2872"/>
    <w:rsid w:val="00CD561D"/>
    <w:rsid w:val="00CE04D8"/>
    <w:rsid w:val="00CE0674"/>
    <w:rsid w:val="00D33A81"/>
    <w:rsid w:val="00D55974"/>
    <w:rsid w:val="00D60169"/>
    <w:rsid w:val="00D62B7B"/>
    <w:rsid w:val="00D75F17"/>
    <w:rsid w:val="00D809FB"/>
    <w:rsid w:val="00D869B1"/>
    <w:rsid w:val="00D9378E"/>
    <w:rsid w:val="00DA5260"/>
    <w:rsid w:val="00DB160F"/>
    <w:rsid w:val="00DB226A"/>
    <w:rsid w:val="00DB754E"/>
    <w:rsid w:val="00DD4914"/>
    <w:rsid w:val="00DD731D"/>
    <w:rsid w:val="00DF49BF"/>
    <w:rsid w:val="00E049BA"/>
    <w:rsid w:val="00E30C69"/>
    <w:rsid w:val="00E45068"/>
    <w:rsid w:val="00E50904"/>
    <w:rsid w:val="00E55DD4"/>
    <w:rsid w:val="00E56CE8"/>
    <w:rsid w:val="00E6475A"/>
    <w:rsid w:val="00E6581A"/>
    <w:rsid w:val="00E71F01"/>
    <w:rsid w:val="00E73E82"/>
    <w:rsid w:val="00E7708A"/>
    <w:rsid w:val="00E86A41"/>
    <w:rsid w:val="00E96567"/>
    <w:rsid w:val="00EA43B0"/>
    <w:rsid w:val="00EB4045"/>
    <w:rsid w:val="00EB6535"/>
    <w:rsid w:val="00ED0B05"/>
    <w:rsid w:val="00ED26AC"/>
    <w:rsid w:val="00ED2F27"/>
    <w:rsid w:val="00EF1F20"/>
    <w:rsid w:val="00EF568F"/>
    <w:rsid w:val="00EF5BB3"/>
    <w:rsid w:val="00F03FB6"/>
    <w:rsid w:val="00F076A2"/>
    <w:rsid w:val="00F10C90"/>
    <w:rsid w:val="00F10CCD"/>
    <w:rsid w:val="00F117A6"/>
    <w:rsid w:val="00F146BA"/>
    <w:rsid w:val="00F30D73"/>
    <w:rsid w:val="00F43652"/>
    <w:rsid w:val="00F4418A"/>
    <w:rsid w:val="00F63C34"/>
    <w:rsid w:val="00F64A1C"/>
    <w:rsid w:val="00F67860"/>
    <w:rsid w:val="00F83632"/>
    <w:rsid w:val="00F90012"/>
    <w:rsid w:val="00FA79D0"/>
    <w:rsid w:val="00FA7C13"/>
    <w:rsid w:val="00FD5FFF"/>
    <w:rsid w:val="00FD7EA9"/>
    <w:rsid w:val="00FE29D2"/>
    <w:rsid w:val="00FF2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03071"/>
  <w15:chartTrackingRefBased/>
  <w15:docId w15:val="{C3E232CF-01DC-4C61-BC96-97A6C3A7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B07"/>
    <w:pPr>
      <w:ind w:left="720"/>
      <w:contextualSpacing/>
    </w:pPr>
  </w:style>
  <w:style w:type="paragraph" w:styleId="NormalWeb">
    <w:name w:val="Normal (Web)"/>
    <w:basedOn w:val="Normal"/>
    <w:uiPriority w:val="99"/>
    <w:semiHidden/>
    <w:unhideWhenUsed/>
    <w:rsid w:val="00D75F17"/>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5A442A"/>
    <w:pPr>
      <w:spacing w:after="0" w:line="240" w:lineRule="auto"/>
    </w:pPr>
  </w:style>
  <w:style w:type="character" w:styleId="CommentReference">
    <w:name w:val="annotation reference"/>
    <w:basedOn w:val="DefaultParagraphFont"/>
    <w:uiPriority w:val="99"/>
    <w:semiHidden/>
    <w:unhideWhenUsed/>
    <w:rsid w:val="005A6843"/>
    <w:rPr>
      <w:sz w:val="16"/>
      <w:szCs w:val="16"/>
    </w:rPr>
  </w:style>
  <w:style w:type="paragraph" w:styleId="CommentText">
    <w:name w:val="annotation text"/>
    <w:basedOn w:val="Normal"/>
    <w:link w:val="CommentTextChar"/>
    <w:uiPriority w:val="99"/>
    <w:semiHidden/>
    <w:unhideWhenUsed/>
    <w:rsid w:val="005A6843"/>
    <w:pPr>
      <w:spacing w:line="240" w:lineRule="auto"/>
    </w:pPr>
    <w:rPr>
      <w:sz w:val="20"/>
      <w:szCs w:val="20"/>
    </w:rPr>
  </w:style>
  <w:style w:type="character" w:customStyle="1" w:styleId="CommentTextChar">
    <w:name w:val="Comment Text Char"/>
    <w:basedOn w:val="DefaultParagraphFont"/>
    <w:link w:val="CommentText"/>
    <w:uiPriority w:val="99"/>
    <w:semiHidden/>
    <w:rsid w:val="005A6843"/>
    <w:rPr>
      <w:sz w:val="20"/>
      <w:szCs w:val="20"/>
    </w:rPr>
  </w:style>
  <w:style w:type="paragraph" w:styleId="CommentSubject">
    <w:name w:val="annotation subject"/>
    <w:basedOn w:val="CommentText"/>
    <w:next w:val="CommentText"/>
    <w:link w:val="CommentSubjectChar"/>
    <w:uiPriority w:val="99"/>
    <w:semiHidden/>
    <w:unhideWhenUsed/>
    <w:rsid w:val="005A6843"/>
    <w:rPr>
      <w:b/>
      <w:bCs/>
    </w:rPr>
  </w:style>
  <w:style w:type="character" w:customStyle="1" w:styleId="CommentSubjectChar">
    <w:name w:val="Comment Subject Char"/>
    <w:basedOn w:val="CommentTextChar"/>
    <w:link w:val="CommentSubject"/>
    <w:uiPriority w:val="99"/>
    <w:semiHidden/>
    <w:rsid w:val="005A68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8057">
      <w:bodyDiv w:val="1"/>
      <w:marLeft w:val="0"/>
      <w:marRight w:val="0"/>
      <w:marTop w:val="0"/>
      <w:marBottom w:val="0"/>
      <w:divBdr>
        <w:top w:val="none" w:sz="0" w:space="0" w:color="auto"/>
        <w:left w:val="none" w:sz="0" w:space="0" w:color="auto"/>
        <w:bottom w:val="none" w:sz="0" w:space="0" w:color="auto"/>
        <w:right w:val="none" w:sz="0" w:space="0" w:color="auto"/>
      </w:divBdr>
    </w:div>
    <w:div w:id="167790882">
      <w:bodyDiv w:val="1"/>
      <w:marLeft w:val="0"/>
      <w:marRight w:val="0"/>
      <w:marTop w:val="0"/>
      <w:marBottom w:val="0"/>
      <w:divBdr>
        <w:top w:val="none" w:sz="0" w:space="0" w:color="auto"/>
        <w:left w:val="none" w:sz="0" w:space="0" w:color="auto"/>
        <w:bottom w:val="none" w:sz="0" w:space="0" w:color="auto"/>
        <w:right w:val="none" w:sz="0" w:space="0" w:color="auto"/>
      </w:divBdr>
    </w:div>
    <w:div w:id="529801940">
      <w:bodyDiv w:val="1"/>
      <w:marLeft w:val="0"/>
      <w:marRight w:val="0"/>
      <w:marTop w:val="0"/>
      <w:marBottom w:val="0"/>
      <w:divBdr>
        <w:top w:val="none" w:sz="0" w:space="0" w:color="auto"/>
        <w:left w:val="none" w:sz="0" w:space="0" w:color="auto"/>
        <w:bottom w:val="none" w:sz="0" w:space="0" w:color="auto"/>
        <w:right w:val="none" w:sz="0" w:space="0" w:color="auto"/>
      </w:divBdr>
    </w:div>
    <w:div w:id="591426930">
      <w:bodyDiv w:val="1"/>
      <w:marLeft w:val="0"/>
      <w:marRight w:val="0"/>
      <w:marTop w:val="0"/>
      <w:marBottom w:val="0"/>
      <w:divBdr>
        <w:top w:val="none" w:sz="0" w:space="0" w:color="auto"/>
        <w:left w:val="none" w:sz="0" w:space="0" w:color="auto"/>
        <w:bottom w:val="none" w:sz="0" w:space="0" w:color="auto"/>
        <w:right w:val="none" w:sz="0" w:space="0" w:color="auto"/>
      </w:divBdr>
    </w:div>
    <w:div w:id="1247811898">
      <w:bodyDiv w:val="1"/>
      <w:marLeft w:val="0"/>
      <w:marRight w:val="0"/>
      <w:marTop w:val="0"/>
      <w:marBottom w:val="0"/>
      <w:divBdr>
        <w:top w:val="none" w:sz="0" w:space="0" w:color="auto"/>
        <w:left w:val="none" w:sz="0" w:space="0" w:color="auto"/>
        <w:bottom w:val="none" w:sz="0" w:space="0" w:color="auto"/>
        <w:right w:val="none" w:sz="0" w:space="0" w:color="auto"/>
      </w:divBdr>
    </w:div>
    <w:div w:id="1407145892">
      <w:bodyDiv w:val="1"/>
      <w:marLeft w:val="0"/>
      <w:marRight w:val="0"/>
      <w:marTop w:val="0"/>
      <w:marBottom w:val="0"/>
      <w:divBdr>
        <w:top w:val="none" w:sz="0" w:space="0" w:color="auto"/>
        <w:left w:val="none" w:sz="0" w:space="0" w:color="auto"/>
        <w:bottom w:val="none" w:sz="0" w:space="0" w:color="auto"/>
        <w:right w:val="none" w:sz="0" w:space="0" w:color="auto"/>
      </w:divBdr>
    </w:div>
    <w:div w:id="1466385378">
      <w:bodyDiv w:val="1"/>
      <w:marLeft w:val="0"/>
      <w:marRight w:val="0"/>
      <w:marTop w:val="0"/>
      <w:marBottom w:val="0"/>
      <w:divBdr>
        <w:top w:val="none" w:sz="0" w:space="0" w:color="auto"/>
        <w:left w:val="none" w:sz="0" w:space="0" w:color="auto"/>
        <w:bottom w:val="none" w:sz="0" w:space="0" w:color="auto"/>
        <w:right w:val="none" w:sz="0" w:space="0" w:color="auto"/>
      </w:divBdr>
    </w:div>
    <w:div w:id="1844398166">
      <w:bodyDiv w:val="1"/>
      <w:marLeft w:val="0"/>
      <w:marRight w:val="0"/>
      <w:marTop w:val="0"/>
      <w:marBottom w:val="0"/>
      <w:divBdr>
        <w:top w:val="none" w:sz="0" w:space="0" w:color="auto"/>
        <w:left w:val="none" w:sz="0" w:space="0" w:color="auto"/>
        <w:bottom w:val="none" w:sz="0" w:space="0" w:color="auto"/>
        <w:right w:val="none" w:sz="0" w:space="0" w:color="auto"/>
      </w:divBdr>
    </w:div>
    <w:div w:id="1940676819">
      <w:bodyDiv w:val="1"/>
      <w:marLeft w:val="0"/>
      <w:marRight w:val="0"/>
      <w:marTop w:val="0"/>
      <w:marBottom w:val="0"/>
      <w:divBdr>
        <w:top w:val="none" w:sz="0" w:space="0" w:color="auto"/>
        <w:left w:val="none" w:sz="0" w:space="0" w:color="auto"/>
        <w:bottom w:val="none" w:sz="0" w:space="0" w:color="auto"/>
        <w:right w:val="none" w:sz="0" w:space="0" w:color="auto"/>
      </w:divBdr>
    </w:div>
    <w:div w:id="199348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3010</Words>
  <Characters>17162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Vu</dc:creator>
  <cp:keywords/>
  <dc:description/>
  <cp:lastModifiedBy>Dave Lucas</cp:lastModifiedBy>
  <cp:revision>4</cp:revision>
  <dcterms:created xsi:type="dcterms:W3CDTF">2023-04-11T14:46:00Z</dcterms:created>
  <dcterms:modified xsi:type="dcterms:W3CDTF">2023-04-14T16:50:00Z</dcterms:modified>
</cp:coreProperties>
</file>